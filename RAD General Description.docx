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A012C" w14:textId="77777777" w:rsidR="005B5BCB" w:rsidRPr="00CF252D" w:rsidRDefault="005B5BCB" w:rsidP="00837C63">
      <w:pPr>
        <w:autoSpaceDE w:val="0"/>
        <w:autoSpaceDN w:val="0"/>
        <w:adjustRightInd w:val="0"/>
        <w:rPr>
          <w:rFonts w:ascii="Calibri" w:hAnsi="Calibri" w:cs="Calibri"/>
          <w:sz w:val="24"/>
          <w:szCs w:val="24"/>
          <w:lang w:bidi="hi-IN"/>
        </w:rPr>
      </w:pPr>
    </w:p>
    <w:p w14:paraId="3F4BB7D2" w14:textId="77777777" w:rsidR="00837C63" w:rsidRPr="00CF252D" w:rsidRDefault="00B40B06" w:rsidP="00837C63">
      <w:pPr>
        <w:jc w:val="center"/>
        <w:rPr>
          <w:rFonts w:ascii="Calibri" w:hAnsi="Calibri" w:cs="Calibri"/>
          <w:b/>
          <w:sz w:val="24"/>
          <w:szCs w:val="24"/>
        </w:rPr>
      </w:pPr>
      <w:r w:rsidRPr="00CF252D">
        <w:rPr>
          <w:rFonts w:ascii="Calibri" w:hAnsi="Calibri" w:cs="Calibri"/>
          <w:b/>
          <w:sz w:val="24"/>
          <w:szCs w:val="24"/>
        </w:rPr>
        <w:t xml:space="preserve">RAD </w:t>
      </w:r>
      <w:r w:rsidR="00F61B17" w:rsidRPr="00CF252D">
        <w:rPr>
          <w:rFonts w:ascii="Calibri" w:hAnsi="Calibri" w:cs="Calibri"/>
          <w:b/>
          <w:sz w:val="24"/>
          <w:szCs w:val="24"/>
        </w:rPr>
        <w:t>GENERAL DESCRIPTION</w:t>
      </w:r>
    </w:p>
    <w:p w14:paraId="56D7CE07" w14:textId="77777777" w:rsidR="00895680" w:rsidRPr="00CF252D" w:rsidRDefault="00895680" w:rsidP="00895680">
      <w:pPr>
        <w:jc w:val="center"/>
        <w:rPr>
          <w:rFonts w:ascii="Calibri" w:hAnsi="Calibri" w:cs="Calibri"/>
          <w:b/>
          <w:sz w:val="24"/>
          <w:szCs w:val="24"/>
        </w:rPr>
      </w:pPr>
      <w:r w:rsidRPr="00CF252D">
        <w:rPr>
          <w:rFonts w:ascii="Calibri" w:hAnsi="Calibri" w:cs="Calibri"/>
          <w:b/>
          <w:sz w:val="24"/>
          <w:szCs w:val="24"/>
        </w:rPr>
        <w:t>(European Route Network Improvement Plan - Part 1, Section 8)</w:t>
      </w:r>
    </w:p>
    <w:p w14:paraId="3007BB1C" w14:textId="77777777" w:rsidR="00895680" w:rsidRPr="00CF252D" w:rsidRDefault="00895680" w:rsidP="00837C63">
      <w:pPr>
        <w:jc w:val="both"/>
        <w:rPr>
          <w:rFonts w:ascii="Calibri" w:hAnsi="Calibri" w:cs="Calibri"/>
          <w:bCs/>
          <w:sz w:val="24"/>
          <w:szCs w:val="24"/>
        </w:rPr>
      </w:pPr>
    </w:p>
    <w:p w14:paraId="33A1EF79"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INTRODUCTION</w:t>
      </w:r>
    </w:p>
    <w:p w14:paraId="666CC7AD" w14:textId="77777777" w:rsidR="00837C63" w:rsidRPr="00CF252D" w:rsidRDefault="00837C63" w:rsidP="00837C63">
      <w:pPr>
        <w:tabs>
          <w:tab w:val="left" w:pos="567"/>
        </w:tabs>
        <w:jc w:val="both"/>
        <w:rPr>
          <w:rFonts w:ascii="Calibri" w:hAnsi="Calibri" w:cs="Calibri"/>
          <w:sz w:val="24"/>
          <w:szCs w:val="24"/>
        </w:rPr>
      </w:pPr>
    </w:p>
    <w:p w14:paraId="76352610" w14:textId="77777777" w:rsidR="00837C63" w:rsidRPr="00CF252D" w:rsidRDefault="00837C63" w:rsidP="007538CD">
      <w:pPr>
        <w:numPr>
          <w:ilvl w:val="1"/>
          <w:numId w:val="2"/>
        </w:numPr>
        <w:jc w:val="both"/>
        <w:rPr>
          <w:rFonts w:ascii="Calibri" w:hAnsi="Calibri" w:cs="Calibri"/>
          <w:sz w:val="24"/>
          <w:szCs w:val="24"/>
        </w:rPr>
      </w:pPr>
      <w:r w:rsidRPr="00CF252D">
        <w:rPr>
          <w:rFonts w:ascii="Calibri" w:hAnsi="Calibri" w:cs="Calibri"/>
          <w:sz w:val="24"/>
          <w:szCs w:val="24"/>
        </w:rPr>
        <w:t>The Route Availability Document (RAD) is created based on:</w:t>
      </w:r>
    </w:p>
    <w:p w14:paraId="70023B6E" w14:textId="77777777" w:rsidR="00837C63" w:rsidRPr="00CF252D" w:rsidRDefault="00837C63" w:rsidP="007A4A72">
      <w:pPr>
        <w:numPr>
          <w:ilvl w:val="0"/>
          <w:numId w:val="11"/>
        </w:numPr>
        <w:jc w:val="both"/>
        <w:rPr>
          <w:rFonts w:ascii="Calibri" w:hAnsi="Calibri" w:cs="Calibri"/>
          <w:sz w:val="24"/>
          <w:szCs w:val="24"/>
        </w:rPr>
      </w:pPr>
      <w:r w:rsidRPr="00CF252D">
        <w:rPr>
          <w:rFonts w:ascii="Calibri" w:hAnsi="Calibri" w:cs="Calibri"/>
          <w:sz w:val="24"/>
          <w:szCs w:val="24"/>
        </w:rPr>
        <w:t xml:space="preserve">COMMISSION REGULATION (EU) No 255/2010 of 25 March 2010 laying down common rules on air traffic flow management, Article 4 - </w:t>
      </w:r>
      <w:r w:rsidRPr="00CF252D">
        <w:rPr>
          <w:rFonts w:ascii="Calibri" w:hAnsi="Calibri" w:cs="Calibri"/>
          <w:color w:val="19161B"/>
          <w:sz w:val="24"/>
          <w:szCs w:val="24"/>
        </w:rPr>
        <w:t>General obligations of Member States</w:t>
      </w:r>
      <w:r w:rsidRPr="00CF252D">
        <w:rPr>
          <w:rFonts w:ascii="Calibri" w:hAnsi="Calibri" w:cs="Calibri"/>
          <w:sz w:val="24"/>
          <w:szCs w:val="24"/>
        </w:rPr>
        <w:t>, paragraph 4; and</w:t>
      </w:r>
    </w:p>
    <w:p w14:paraId="20AEE279" w14:textId="77777777" w:rsidR="00837C63" w:rsidRPr="00CF252D" w:rsidRDefault="00837C63" w:rsidP="007A4A72">
      <w:pPr>
        <w:numPr>
          <w:ilvl w:val="0"/>
          <w:numId w:val="11"/>
        </w:numPr>
        <w:jc w:val="both"/>
        <w:rPr>
          <w:rFonts w:ascii="Calibri" w:hAnsi="Calibri" w:cs="Calibri"/>
          <w:sz w:val="24"/>
          <w:szCs w:val="24"/>
        </w:rPr>
      </w:pPr>
      <w:r w:rsidRPr="00CF252D">
        <w:rPr>
          <w:rFonts w:ascii="Calibri" w:hAnsi="Calibri" w:cs="Calibri"/>
          <w:sz w:val="24"/>
          <w:szCs w:val="24"/>
          <w:lang w:bidi="hi-IN"/>
        </w:rPr>
        <w:t xml:space="preserve">COMMISSION </w:t>
      </w:r>
      <w:r w:rsidR="00246D8A" w:rsidRPr="00CF252D">
        <w:rPr>
          <w:rFonts w:ascii="Calibri" w:hAnsi="Calibri" w:cs="Calibri"/>
          <w:sz w:val="24"/>
          <w:szCs w:val="24"/>
          <w:lang w:bidi="hi-IN"/>
        </w:rPr>
        <w:t xml:space="preserve">IMPLEMENTING </w:t>
      </w:r>
      <w:r w:rsidRPr="00CF252D">
        <w:rPr>
          <w:rFonts w:ascii="Calibri" w:hAnsi="Calibri" w:cs="Calibri"/>
          <w:sz w:val="24"/>
          <w:szCs w:val="24"/>
          <w:lang w:bidi="hi-IN"/>
        </w:rPr>
        <w:t xml:space="preserve">REGULATION (EU) No </w:t>
      </w:r>
      <w:r w:rsidR="00246D8A" w:rsidRPr="00CF252D">
        <w:rPr>
          <w:rFonts w:ascii="Calibri" w:hAnsi="Calibri" w:cs="Calibri"/>
          <w:sz w:val="24"/>
          <w:szCs w:val="24"/>
          <w:lang w:bidi="hi-IN"/>
        </w:rPr>
        <w:t>123</w:t>
      </w:r>
      <w:r w:rsidRPr="00CF252D">
        <w:rPr>
          <w:rFonts w:ascii="Calibri" w:hAnsi="Calibri" w:cs="Calibri"/>
          <w:sz w:val="24"/>
          <w:szCs w:val="24"/>
          <w:lang w:bidi="hi-IN"/>
        </w:rPr>
        <w:t>/</w:t>
      </w:r>
      <w:r w:rsidR="00246D8A" w:rsidRPr="00CF252D">
        <w:rPr>
          <w:rFonts w:ascii="Calibri" w:hAnsi="Calibri" w:cs="Calibri"/>
          <w:sz w:val="24"/>
          <w:szCs w:val="24"/>
          <w:lang w:bidi="hi-IN"/>
        </w:rPr>
        <w:t xml:space="preserve">2019 </w:t>
      </w:r>
      <w:r w:rsidRPr="00CF252D">
        <w:rPr>
          <w:rFonts w:ascii="Calibri" w:hAnsi="Calibri" w:cs="Calibri"/>
          <w:sz w:val="24"/>
          <w:szCs w:val="24"/>
          <w:lang w:bidi="hi-IN"/>
        </w:rPr>
        <w:t xml:space="preserve">of </w:t>
      </w:r>
      <w:r w:rsidR="00246D8A" w:rsidRPr="00CF252D">
        <w:rPr>
          <w:rFonts w:ascii="Calibri" w:hAnsi="Calibri" w:cs="Calibri"/>
          <w:sz w:val="24"/>
          <w:szCs w:val="24"/>
          <w:lang w:bidi="hi-IN"/>
        </w:rPr>
        <w:t>24 January 2019</w:t>
      </w:r>
      <w:r w:rsidRPr="00CF252D">
        <w:rPr>
          <w:rFonts w:ascii="Calibri" w:hAnsi="Calibri" w:cs="Calibri"/>
          <w:sz w:val="24"/>
          <w:szCs w:val="24"/>
          <w:lang w:bidi="hi-IN"/>
        </w:rPr>
        <w:t xml:space="preserve"> </w:t>
      </w:r>
      <w:r w:rsidRPr="00CF252D">
        <w:rPr>
          <w:rFonts w:ascii="Calibri" w:hAnsi="Calibri" w:cs="Calibri"/>
          <w:sz w:val="24"/>
          <w:szCs w:val="24"/>
        </w:rPr>
        <w:t xml:space="preserve">laying down detailed rules for the implementation of air traffic management (ATM) network functions and </w:t>
      </w:r>
      <w:r w:rsidR="00246D8A" w:rsidRPr="00CF252D">
        <w:rPr>
          <w:rFonts w:ascii="Calibri" w:hAnsi="Calibri" w:cs="Calibri"/>
          <w:sz w:val="24"/>
          <w:szCs w:val="24"/>
        </w:rPr>
        <w:t xml:space="preserve">repealing Commission </w:t>
      </w:r>
      <w:r w:rsidRPr="00CF252D">
        <w:rPr>
          <w:rFonts w:ascii="Calibri" w:hAnsi="Calibri" w:cs="Calibri"/>
          <w:sz w:val="24"/>
          <w:szCs w:val="24"/>
        </w:rPr>
        <w:t xml:space="preserve">Regulation (EU) No </w:t>
      </w:r>
      <w:r w:rsidR="00246D8A" w:rsidRPr="00CF252D">
        <w:rPr>
          <w:rFonts w:ascii="Calibri" w:hAnsi="Calibri" w:cs="Calibri"/>
          <w:sz w:val="24"/>
          <w:szCs w:val="24"/>
        </w:rPr>
        <w:t>677</w:t>
      </w:r>
      <w:r w:rsidRPr="00CF252D">
        <w:rPr>
          <w:rFonts w:ascii="Calibri" w:hAnsi="Calibri" w:cs="Calibri"/>
          <w:sz w:val="24"/>
          <w:szCs w:val="24"/>
        </w:rPr>
        <w:t>/</w:t>
      </w:r>
      <w:r w:rsidR="00246D8A" w:rsidRPr="00CF252D">
        <w:rPr>
          <w:rFonts w:ascii="Calibri" w:hAnsi="Calibri" w:cs="Calibri"/>
          <w:sz w:val="24"/>
          <w:szCs w:val="24"/>
        </w:rPr>
        <w:t>2011</w:t>
      </w:r>
      <w:r w:rsidRPr="00CF252D">
        <w:rPr>
          <w:rFonts w:ascii="Calibri" w:hAnsi="Calibri" w:cs="Calibri"/>
          <w:sz w:val="24"/>
          <w:szCs w:val="24"/>
        </w:rPr>
        <w:t xml:space="preserve">, </w:t>
      </w:r>
      <w:r w:rsidRPr="00CF252D">
        <w:rPr>
          <w:rFonts w:ascii="Calibri" w:hAnsi="Calibri" w:cs="Calibri"/>
          <w:sz w:val="24"/>
          <w:szCs w:val="24"/>
          <w:lang w:bidi="hi-IN"/>
        </w:rPr>
        <w:t>Annex I - The European Route Network Design (ERND) Function</w:t>
      </w:r>
      <w:r w:rsidRPr="00CF252D">
        <w:rPr>
          <w:rFonts w:ascii="Calibri" w:hAnsi="Calibri" w:cs="Calibri"/>
          <w:sz w:val="24"/>
          <w:szCs w:val="24"/>
        </w:rPr>
        <w:t xml:space="preserve">, </w:t>
      </w:r>
      <w:r w:rsidRPr="00CF252D">
        <w:rPr>
          <w:rFonts w:ascii="Calibri" w:hAnsi="Calibri" w:cs="Calibri"/>
          <w:sz w:val="24"/>
          <w:szCs w:val="24"/>
          <w:lang w:bidi="hi-IN"/>
        </w:rPr>
        <w:t xml:space="preserve">Part B - </w:t>
      </w:r>
      <w:r w:rsidRPr="00CF252D">
        <w:rPr>
          <w:rFonts w:ascii="Calibri" w:hAnsi="Calibri" w:cs="Calibri"/>
          <w:sz w:val="24"/>
          <w:szCs w:val="24"/>
        </w:rPr>
        <w:t>Planning principle 5(d).</w:t>
      </w:r>
    </w:p>
    <w:p w14:paraId="70330B01" w14:textId="77777777" w:rsidR="00837C63" w:rsidRPr="00CF252D" w:rsidRDefault="00837C63" w:rsidP="00837C63">
      <w:pPr>
        <w:jc w:val="both"/>
        <w:rPr>
          <w:rFonts w:ascii="Calibri" w:hAnsi="Calibri" w:cs="Calibri"/>
          <w:sz w:val="24"/>
          <w:szCs w:val="24"/>
        </w:rPr>
      </w:pPr>
    </w:p>
    <w:p w14:paraId="713A1767" w14:textId="77777777" w:rsidR="00837C63" w:rsidRPr="00CF252D" w:rsidRDefault="00837C63" w:rsidP="007538CD">
      <w:pPr>
        <w:numPr>
          <w:ilvl w:val="1"/>
          <w:numId w:val="2"/>
        </w:numPr>
        <w:jc w:val="both"/>
        <w:rPr>
          <w:rFonts w:ascii="Calibri" w:hAnsi="Calibri" w:cs="Calibri"/>
          <w:sz w:val="24"/>
          <w:szCs w:val="24"/>
        </w:rPr>
      </w:pPr>
      <w:r w:rsidRPr="00CF252D">
        <w:rPr>
          <w:rFonts w:ascii="Calibri" w:hAnsi="Calibri" w:cs="Calibri"/>
          <w:sz w:val="24"/>
          <w:szCs w:val="24"/>
        </w:rPr>
        <w:t xml:space="preserve">The RAD is a </w:t>
      </w:r>
      <w:r w:rsidRPr="00CF252D">
        <w:rPr>
          <w:rFonts w:ascii="Calibri" w:hAnsi="Calibri" w:cs="Calibri"/>
          <w:color w:val="19161B"/>
          <w:sz w:val="24"/>
          <w:szCs w:val="24"/>
        </w:rPr>
        <w:t xml:space="preserve">common reference document containing the policies, procedures and description for route and traffic orientation.  It also includes </w:t>
      </w:r>
      <w:r w:rsidRPr="00CF252D">
        <w:rPr>
          <w:rFonts w:ascii="Calibri" w:hAnsi="Calibri" w:cs="Calibri"/>
          <w:sz w:val="24"/>
          <w:szCs w:val="24"/>
        </w:rPr>
        <w:t>route network and free route airspace utilisation rules and availability.</w:t>
      </w:r>
    </w:p>
    <w:p w14:paraId="5CA0B5F0" w14:textId="77777777" w:rsidR="00837C63" w:rsidRPr="00CF252D" w:rsidRDefault="00837C63" w:rsidP="00837C63">
      <w:pPr>
        <w:jc w:val="both"/>
        <w:rPr>
          <w:rFonts w:ascii="Calibri" w:hAnsi="Calibri" w:cs="Calibri"/>
          <w:sz w:val="24"/>
          <w:szCs w:val="24"/>
        </w:rPr>
      </w:pPr>
    </w:p>
    <w:p w14:paraId="1C70AB34" w14:textId="77777777" w:rsidR="00837C63" w:rsidRPr="00CF252D" w:rsidRDefault="00837C63" w:rsidP="007538CD">
      <w:pPr>
        <w:numPr>
          <w:ilvl w:val="1"/>
          <w:numId w:val="2"/>
        </w:numPr>
        <w:jc w:val="both"/>
        <w:rPr>
          <w:rFonts w:ascii="Calibri" w:hAnsi="Calibri" w:cs="Calibri"/>
          <w:sz w:val="24"/>
          <w:szCs w:val="24"/>
        </w:rPr>
      </w:pPr>
      <w:r w:rsidRPr="00CF252D">
        <w:rPr>
          <w:rFonts w:ascii="Calibri" w:hAnsi="Calibri" w:cs="Calibri"/>
          <w:sz w:val="24"/>
          <w:szCs w:val="24"/>
        </w:rPr>
        <w:t>The RAD is also a</w:t>
      </w:r>
      <w:r w:rsidRPr="00CF252D">
        <w:rPr>
          <w:rFonts w:ascii="Calibri" w:hAnsi="Calibri" w:cs="Calibri"/>
          <w:color w:val="19161B"/>
          <w:sz w:val="24"/>
          <w:szCs w:val="24"/>
        </w:rPr>
        <w:t xml:space="preserve">n </w:t>
      </w:r>
      <w:r w:rsidRPr="00CF252D">
        <w:rPr>
          <w:rFonts w:ascii="Calibri" w:hAnsi="Calibri" w:cs="Calibri"/>
          <w:sz w:val="24"/>
          <w:szCs w:val="24"/>
        </w:rPr>
        <w:t>Air Traffic Flow and Capacity Management (ATFCM) tool that is designed as a sole-source flight-planning document, which integrates both structural and ATFCM requirements, geographically and vertically.</w:t>
      </w:r>
    </w:p>
    <w:p w14:paraId="2964BCC3" w14:textId="77777777" w:rsidR="00837C63" w:rsidRPr="00CF252D" w:rsidRDefault="00837C63" w:rsidP="00837C63">
      <w:pPr>
        <w:jc w:val="both"/>
        <w:rPr>
          <w:rFonts w:ascii="Calibri" w:hAnsi="Calibri" w:cs="Calibri"/>
          <w:sz w:val="24"/>
          <w:szCs w:val="24"/>
        </w:rPr>
      </w:pPr>
    </w:p>
    <w:p w14:paraId="18AA5AA3" w14:textId="77777777" w:rsidR="00442CFB" w:rsidRPr="00CF252D" w:rsidRDefault="00442CFB" w:rsidP="00837C63">
      <w:pPr>
        <w:jc w:val="both"/>
        <w:rPr>
          <w:rFonts w:ascii="Calibri" w:hAnsi="Calibri" w:cs="Calibri"/>
          <w:sz w:val="24"/>
          <w:szCs w:val="24"/>
        </w:rPr>
      </w:pPr>
    </w:p>
    <w:p w14:paraId="5A63D1DD"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BASIC PRINCIPLES</w:t>
      </w:r>
    </w:p>
    <w:p w14:paraId="42770365" w14:textId="77777777" w:rsidR="00837C63" w:rsidRPr="00CF252D" w:rsidRDefault="00837C63" w:rsidP="00837C63">
      <w:pPr>
        <w:tabs>
          <w:tab w:val="left" w:pos="1134"/>
        </w:tabs>
        <w:jc w:val="both"/>
        <w:rPr>
          <w:rFonts w:ascii="Calibri" w:hAnsi="Calibri" w:cs="Calibri"/>
          <w:sz w:val="24"/>
          <w:szCs w:val="24"/>
        </w:rPr>
      </w:pPr>
    </w:p>
    <w:p w14:paraId="6ACA1A0C"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 xml:space="preserve">The objective of the RAD is to facilitate flight planning, in order to improve ATFCM, while allowing aircraft operators’ flight planning flexibility.  It provides a single, fully integrated and co-ordinated routeing scheme.  Except where otherwise specified the RAD affects all areas where </w:t>
      </w:r>
      <w:r w:rsidR="00CD668E" w:rsidRPr="00CF252D">
        <w:rPr>
          <w:rFonts w:ascii="Calibri" w:hAnsi="Calibri" w:cs="Calibri"/>
          <w:sz w:val="24"/>
          <w:szCs w:val="24"/>
        </w:rPr>
        <w:t>the Network Manager</w:t>
      </w:r>
      <w:r w:rsidRPr="00CF252D">
        <w:rPr>
          <w:rFonts w:ascii="Calibri" w:hAnsi="Calibri" w:cs="Calibri"/>
          <w:sz w:val="24"/>
          <w:szCs w:val="24"/>
        </w:rPr>
        <w:t xml:space="preserve"> provides ATFCM services.</w:t>
      </w:r>
    </w:p>
    <w:p w14:paraId="66562ED3" w14:textId="77777777" w:rsidR="00837C63" w:rsidRPr="00CF252D" w:rsidRDefault="00837C63" w:rsidP="00837C63">
      <w:pPr>
        <w:jc w:val="both"/>
        <w:rPr>
          <w:rFonts w:ascii="Calibri" w:hAnsi="Calibri" w:cs="Calibri"/>
          <w:sz w:val="24"/>
          <w:szCs w:val="24"/>
        </w:rPr>
      </w:pPr>
    </w:p>
    <w:p w14:paraId="134F4739"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 xml:space="preserve">The RAD enables </w:t>
      </w:r>
      <w:r w:rsidR="00D37A38" w:rsidRPr="00CF252D">
        <w:rPr>
          <w:rFonts w:ascii="Calibri" w:hAnsi="Calibri" w:cs="Calibri"/>
          <w:sz w:val="24"/>
          <w:szCs w:val="24"/>
        </w:rPr>
        <w:t>States/FABs/ANSPs</w:t>
      </w:r>
      <w:r w:rsidRPr="00CF252D">
        <w:rPr>
          <w:rFonts w:ascii="Calibri" w:hAnsi="Calibri" w:cs="Calibri"/>
          <w:sz w:val="24"/>
          <w:szCs w:val="24"/>
        </w:rPr>
        <w:t xml:space="preserve"> to maximise capacity and reduce complexity by defining restrictions that prevent disruption to the organised system of major traffic flows through congested areas with due regard to Aircraft Operator requirements.</w:t>
      </w:r>
    </w:p>
    <w:p w14:paraId="636BFEC4" w14:textId="77777777" w:rsidR="00837C63" w:rsidRPr="00CF252D" w:rsidRDefault="00837C63" w:rsidP="00837C63">
      <w:pPr>
        <w:jc w:val="both"/>
        <w:rPr>
          <w:rFonts w:ascii="Calibri" w:hAnsi="Calibri" w:cs="Calibri"/>
          <w:sz w:val="24"/>
          <w:szCs w:val="24"/>
        </w:rPr>
      </w:pPr>
    </w:p>
    <w:p w14:paraId="411993B9"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The RAD is designed as a part of the Network Manager (NM) ATFCM operation.  It is organising the traffic into specific flows to make the best use of available capacity.  Whilst, on its own, it will not guarantee the protection of congested ATC sectors during peak periods, it should facilitate more precise application of tactical ATFCM measures.</w:t>
      </w:r>
    </w:p>
    <w:p w14:paraId="0D44F6FA" w14:textId="77777777" w:rsidR="00CD668E" w:rsidRPr="00CF252D" w:rsidRDefault="00CD668E" w:rsidP="00837C63">
      <w:pPr>
        <w:jc w:val="both"/>
        <w:rPr>
          <w:rFonts w:ascii="Calibri" w:hAnsi="Calibri" w:cs="Calibri"/>
          <w:sz w:val="24"/>
          <w:szCs w:val="24"/>
        </w:rPr>
      </w:pPr>
    </w:p>
    <w:p w14:paraId="29C39556"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 xml:space="preserve">The RAD should also assist the Network Manager in identifying and providing re-routeing options.  Global management of the demand will, potentially, lead to an </w:t>
      </w:r>
      <w:r w:rsidRPr="00CF252D">
        <w:rPr>
          <w:rFonts w:ascii="Calibri" w:hAnsi="Calibri" w:cs="Calibri"/>
          <w:sz w:val="24"/>
          <w:szCs w:val="24"/>
        </w:rPr>
        <w:lastRenderedPageBreak/>
        <w:t>overall reduction of delays.  It is important to note that to achieve this, some re-distribution of the traffic may be required through the implementation of Scenarios.  This may result in modified traffic/regulations in some areas where, under normal circumstances, they would not be seen.</w:t>
      </w:r>
    </w:p>
    <w:p w14:paraId="4F44C6C7" w14:textId="77777777" w:rsidR="00837C63" w:rsidRPr="00CF252D" w:rsidRDefault="00837C63" w:rsidP="00837C63">
      <w:pPr>
        <w:jc w:val="both"/>
        <w:rPr>
          <w:rFonts w:ascii="Calibri" w:hAnsi="Calibri" w:cs="Calibri"/>
          <w:sz w:val="24"/>
          <w:szCs w:val="24"/>
        </w:rPr>
      </w:pPr>
    </w:p>
    <w:p w14:paraId="1C8AA586"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 xml:space="preserve">The content of the RAD shall be agreed between the Network Manager and the Operational Stakeholders through an appropriate </w:t>
      </w:r>
      <w:r w:rsidR="00D37A38" w:rsidRPr="00CF252D">
        <w:rPr>
          <w:rFonts w:ascii="Calibri" w:hAnsi="Calibri" w:cs="Calibri"/>
          <w:sz w:val="24"/>
          <w:szCs w:val="24"/>
        </w:rPr>
        <w:t xml:space="preserve">Cooperative Decision Making </w:t>
      </w:r>
      <w:r w:rsidRPr="00CF252D">
        <w:rPr>
          <w:rFonts w:ascii="Calibri" w:hAnsi="Calibri" w:cs="Calibri"/>
          <w:sz w:val="24"/>
          <w:szCs w:val="24"/>
        </w:rPr>
        <w:t>(CDM) process.</w:t>
      </w:r>
    </w:p>
    <w:p w14:paraId="0DFCC85F" w14:textId="77777777" w:rsidR="00837C63" w:rsidRPr="00CF252D" w:rsidRDefault="00837C63" w:rsidP="00837C63">
      <w:pPr>
        <w:jc w:val="both"/>
        <w:rPr>
          <w:rFonts w:ascii="Calibri" w:hAnsi="Calibri" w:cs="Calibri"/>
          <w:sz w:val="24"/>
          <w:szCs w:val="24"/>
        </w:rPr>
      </w:pPr>
    </w:p>
    <w:p w14:paraId="359F8AF3"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The RAD is subject to continuous review by the Network Manager and the Operational Stakeholders to ensure that the requirements are still valid and take account of any ATC structural or organisational changes that may occur.</w:t>
      </w:r>
    </w:p>
    <w:p w14:paraId="44A26D16" w14:textId="77777777" w:rsidR="00837C63" w:rsidRPr="00CF252D" w:rsidRDefault="00837C63" w:rsidP="00837C63">
      <w:pPr>
        <w:jc w:val="both"/>
        <w:rPr>
          <w:rFonts w:ascii="Calibri" w:hAnsi="Calibri" w:cs="Calibri"/>
          <w:sz w:val="24"/>
          <w:szCs w:val="24"/>
        </w:rPr>
      </w:pPr>
    </w:p>
    <w:p w14:paraId="263FB28B" w14:textId="77777777" w:rsidR="00442CFB" w:rsidRPr="00CF252D" w:rsidRDefault="00CD4839" w:rsidP="00442CFB">
      <w:pPr>
        <w:jc w:val="both"/>
        <w:rPr>
          <w:rFonts w:ascii="Calibri" w:hAnsi="Calibri" w:cs="Calibri"/>
          <w:sz w:val="24"/>
          <w:szCs w:val="24"/>
        </w:rPr>
      </w:pPr>
      <w:r w:rsidRPr="00CF252D">
        <w:rPr>
          <w:rFonts w:ascii="Calibri" w:hAnsi="Calibri" w:cs="Calibri"/>
          <w:sz w:val="24"/>
          <w:szCs w:val="24"/>
        </w:rPr>
        <w:br w:type="page"/>
      </w:r>
    </w:p>
    <w:p w14:paraId="74B15842"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The RAD is updated each AIRAC cycle following a structured standard process of:</w:t>
      </w:r>
    </w:p>
    <w:p w14:paraId="5293CD0B" w14:textId="77777777" w:rsidR="00837C63" w:rsidRPr="00CF252D" w:rsidRDefault="00837C63" w:rsidP="007538CD">
      <w:pPr>
        <w:numPr>
          <w:ilvl w:val="0"/>
          <w:numId w:val="8"/>
        </w:numPr>
        <w:ind w:left="1276" w:hanging="425"/>
        <w:jc w:val="both"/>
        <w:rPr>
          <w:rFonts w:ascii="Calibri" w:hAnsi="Calibri" w:cs="Calibri"/>
          <w:sz w:val="24"/>
          <w:szCs w:val="24"/>
        </w:rPr>
      </w:pPr>
      <w:r w:rsidRPr="00CF252D">
        <w:rPr>
          <w:rFonts w:ascii="Calibri" w:hAnsi="Calibri" w:cs="Calibri"/>
          <w:sz w:val="24"/>
          <w:szCs w:val="24"/>
        </w:rPr>
        <w:t>Requirement;</w:t>
      </w:r>
    </w:p>
    <w:p w14:paraId="0B2DFC96" w14:textId="77777777" w:rsidR="00837C63" w:rsidRPr="00CF252D" w:rsidRDefault="00837C63" w:rsidP="007538CD">
      <w:pPr>
        <w:numPr>
          <w:ilvl w:val="0"/>
          <w:numId w:val="8"/>
        </w:numPr>
        <w:ind w:left="1276" w:hanging="425"/>
        <w:jc w:val="both"/>
        <w:rPr>
          <w:rFonts w:ascii="Calibri" w:hAnsi="Calibri" w:cs="Calibri"/>
          <w:sz w:val="24"/>
          <w:szCs w:val="24"/>
        </w:rPr>
      </w:pPr>
      <w:r w:rsidRPr="00CF252D">
        <w:rPr>
          <w:rFonts w:ascii="Calibri" w:hAnsi="Calibri" w:cs="Calibri"/>
          <w:sz w:val="24"/>
          <w:szCs w:val="24"/>
        </w:rPr>
        <w:t>Validation;</w:t>
      </w:r>
    </w:p>
    <w:p w14:paraId="7E3FB4F2" w14:textId="77777777" w:rsidR="00837C63" w:rsidRPr="00CF252D" w:rsidRDefault="00837C63" w:rsidP="007538CD">
      <w:pPr>
        <w:numPr>
          <w:ilvl w:val="0"/>
          <w:numId w:val="8"/>
        </w:numPr>
        <w:jc w:val="both"/>
        <w:rPr>
          <w:rFonts w:ascii="Calibri" w:hAnsi="Calibri" w:cs="Calibri"/>
          <w:sz w:val="24"/>
          <w:szCs w:val="24"/>
        </w:rPr>
      </w:pPr>
      <w:r w:rsidRPr="00CF252D">
        <w:rPr>
          <w:rFonts w:ascii="Calibri" w:hAnsi="Calibri" w:cs="Calibri"/>
          <w:sz w:val="24"/>
          <w:szCs w:val="24"/>
        </w:rPr>
        <w:t>Publication by the Network Manager in cooperation/coordination with all Operational Stakeholders.</w:t>
      </w:r>
    </w:p>
    <w:p w14:paraId="6D0D996E" w14:textId="77777777" w:rsidR="00D25C16" w:rsidRPr="00CF252D" w:rsidRDefault="00D25C16" w:rsidP="00837C63">
      <w:pPr>
        <w:jc w:val="both"/>
        <w:rPr>
          <w:rFonts w:ascii="Calibri" w:hAnsi="Calibri" w:cs="Calibri"/>
          <w:sz w:val="24"/>
          <w:szCs w:val="24"/>
        </w:rPr>
      </w:pPr>
    </w:p>
    <w:p w14:paraId="3DC3F1FE"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The RAD is only applicable to the IFR part of the Flight Plan.</w:t>
      </w:r>
    </w:p>
    <w:p w14:paraId="21277FCE" w14:textId="77777777" w:rsidR="00837C63" w:rsidRPr="00CF252D" w:rsidRDefault="00837C63" w:rsidP="00837C63">
      <w:pPr>
        <w:jc w:val="both"/>
        <w:rPr>
          <w:rFonts w:ascii="Calibri" w:hAnsi="Calibri" w:cs="Calibri"/>
          <w:sz w:val="24"/>
          <w:szCs w:val="24"/>
        </w:rPr>
      </w:pPr>
    </w:p>
    <w:p w14:paraId="035ED636" w14:textId="77777777" w:rsidR="00837C63" w:rsidRPr="00CF252D" w:rsidRDefault="00837C63" w:rsidP="007A4A72">
      <w:pPr>
        <w:numPr>
          <w:ilvl w:val="0"/>
          <w:numId w:val="12"/>
        </w:numPr>
        <w:jc w:val="both"/>
        <w:rPr>
          <w:rFonts w:ascii="Calibri" w:hAnsi="Calibri" w:cs="Calibri"/>
          <w:sz w:val="24"/>
          <w:szCs w:val="24"/>
        </w:rPr>
      </w:pPr>
      <w:r w:rsidRPr="00CF252D">
        <w:rPr>
          <w:rFonts w:ascii="Calibri" w:hAnsi="Calibri" w:cs="Calibri"/>
          <w:sz w:val="24"/>
          <w:szCs w:val="24"/>
        </w:rPr>
        <w:t xml:space="preserve">Each </w:t>
      </w:r>
      <w:r w:rsidRPr="00CF252D">
        <w:rPr>
          <w:rFonts w:ascii="Calibri" w:hAnsi="Calibri" w:cs="Calibri"/>
          <w:bCs/>
          <w:sz w:val="24"/>
          <w:szCs w:val="24"/>
        </w:rPr>
        <w:t>State shall ensure that the RAD is compatible with their AIP with regard to the airspace organisation inside the relevant FIR/UIR.</w:t>
      </w:r>
    </w:p>
    <w:p w14:paraId="684C76F5" w14:textId="77777777" w:rsidR="00837C63" w:rsidRPr="00CF252D" w:rsidRDefault="00837C63" w:rsidP="00837C63">
      <w:pPr>
        <w:jc w:val="both"/>
        <w:rPr>
          <w:rFonts w:ascii="Calibri" w:hAnsi="Calibri" w:cs="Calibri"/>
          <w:sz w:val="24"/>
          <w:szCs w:val="24"/>
        </w:rPr>
      </w:pPr>
    </w:p>
    <w:p w14:paraId="587C8EB0" w14:textId="77777777" w:rsidR="00837C63" w:rsidRPr="00CF252D" w:rsidRDefault="007232BA" w:rsidP="007A4A72">
      <w:pPr>
        <w:numPr>
          <w:ilvl w:val="0"/>
          <w:numId w:val="12"/>
        </w:numPr>
        <w:jc w:val="both"/>
        <w:rPr>
          <w:rFonts w:ascii="Calibri" w:hAnsi="Calibri" w:cs="Calibri"/>
          <w:sz w:val="24"/>
          <w:szCs w:val="24"/>
        </w:rPr>
      </w:pPr>
      <w:r w:rsidRPr="00CF252D">
        <w:rPr>
          <w:rFonts w:ascii="Calibri" w:hAnsi="Calibri" w:cs="Calibri"/>
          <w:sz w:val="24"/>
          <w:szCs w:val="24"/>
        </w:rPr>
        <w:t>The NM</w:t>
      </w:r>
      <w:r w:rsidR="00A33879" w:rsidRPr="00CF252D">
        <w:rPr>
          <w:rFonts w:ascii="Calibri" w:hAnsi="Calibri" w:cs="Calibri"/>
          <w:sz w:val="24"/>
          <w:szCs w:val="24"/>
        </w:rPr>
        <w:t xml:space="preserve"> </w:t>
      </w:r>
      <w:r w:rsidR="00837C63" w:rsidRPr="00CF252D">
        <w:rPr>
          <w:rFonts w:ascii="Calibri" w:hAnsi="Calibri" w:cs="Calibri"/>
          <w:sz w:val="24"/>
          <w:szCs w:val="24"/>
        </w:rPr>
        <w:t xml:space="preserve">is responsible for preparing of a </w:t>
      </w:r>
      <w:r w:rsidR="00837C63" w:rsidRPr="00CF252D">
        <w:rPr>
          <w:rFonts w:ascii="Calibri" w:hAnsi="Calibri" w:cs="Calibri"/>
          <w:color w:val="19161B"/>
          <w:sz w:val="24"/>
          <w:szCs w:val="24"/>
        </w:rPr>
        <w:t xml:space="preserve">common RAD reference document, </w:t>
      </w:r>
      <w:r w:rsidR="00837C63" w:rsidRPr="00CF252D">
        <w:rPr>
          <w:rFonts w:ascii="Calibri" w:hAnsi="Calibri" w:cs="Calibri"/>
          <w:sz w:val="24"/>
          <w:szCs w:val="24"/>
        </w:rPr>
        <w:t xml:space="preserve">collating, coordinating, validating and publishing it, following the CDM process as described in </w:t>
      </w:r>
      <w:r w:rsidR="000A5068" w:rsidRPr="00CF252D">
        <w:rPr>
          <w:rFonts w:ascii="Calibri" w:hAnsi="Calibri" w:cs="Calibri"/>
          <w:sz w:val="24"/>
          <w:szCs w:val="24"/>
        </w:rPr>
        <w:t>this section</w:t>
      </w:r>
      <w:r w:rsidR="00837C63" w:rsidRPr="00CF252D">
        <w:rPr>
          <w:rFonts w:ascii="Calibri" w:hAnsi="Calibri" w:cs="Calibri"/>
          <w:sz w:val="24"/>
          <w:szCs w:val="24"/>
        </w:rPr>
        <w:t>.</w:t>
      </w:r>
    </w:p>
    <w:p w14:paraId="3D7ACF2D" w14:textId="77777777" w:rsidR="00837C63" w:rsidRPr="00CF252D" w:rsidRDefault="00837C63" w:rsidP="00837C63">
      <w:pPr>
        <w:jc w:val="both"/>
        <w:rPr>
          <w:rFonts w:ascii="Calibri" w:hAnsi="Calibri" w:cs="Calibri"/>
          <w:sz w:val="24"/>
          <w:szCs w:val="24"/>
        </w:rPr>
      </w:pPr>
    </w:p>
    <w:p w14:paraId="2B6AD800" w14:textId="77777777" w:rsidR="00837C63" w:rsidRPr="00CF252D" w:rsidRDefault="00837C63" w:rsidP="00837C63">
      <w:pPr>
        <w:jc w:val="both"/>
        <w:rPr>
          <w:rFonts w:ascii="Calibri" w:hAnsi="Calibri" w:cs="Calibri"/>
          <w:sz w:val="24"/>
          <w:szCs w:val="24"/>
        </w:rPr>
      </w:pPr>
    </w:p>
    <w:p w14:paraId="3CED4BFF"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STRUCTURE</w:t>
      </w:r>
    </w:p>
    <w:p w14:paraId="768940DD" w14:textId="77777777" w:rsidR="00837C63" w:rsidRPr="00CF252D" w:rsidRDefault="00837C63" w:rsidP="00837C63">
      <w:pPr>
        <w:jc w:val="both"/>
        <w:rPr>
          <w:rFonts w:ascii="Calibri" w:hAnsi="Calibri" w:cs="Calibri"/>
          <w:sz w:val="24"/>
          <w:szCs w:val="24"/>
        </w:rPr>
      </w:pPr>
    </w:p>
    <w:p w14:paraId="0A8A4637" w14:textId="77777777" w:rsidR="00837C63" w:rsidRPr="00CF252D" w:rsidRDefault="00837C63" w:rsidP="007538CD">
      <w:pPr>
        <w:numPr>
          <w:ilvl w:val="0"/>
          <w:numId w:val="3"/>
        </w:numPr>
        <w:jc w:val="both"/>
        <w:rPr>
          <w:rFonts w:ascii="Calibri" w:hAnsi="Calibri" w:cs="Calibri"/>
          <w:b/>
          <w:bCs/>
          <w:sz w:val="24"/>
          <w:szCs w:val="24"/>
        </w:rPr>
      </w:pPr>
      <w:r w:rsidRPr="00CF252D">
        <w:rPr>
          <w:rFonts w:ascii="Calibri" w:hAnsi="Calibri" w:cs="Calibri"/>
          <w:b/>
          <w:bCs/>
          <w:sz w:val="24"/>
          <w:szCs w:val="24"/>
        </w:rPr>
        <w:t>Document structure</w:t>
      </w:r>
    </w:p>
    <w:p w14:paraId="75B45D0E" w14:textId="77777777" w:rsidR="00837C63" w:rsidRPr="00CF252D" w:rsidRDefault="00837C63" w:rsidP="00837C63">
      <w:pPr>
        <w:jc w:val="both"/>
        <w:rPr>
          <w:rFonts w:ascii="Calibri" w:hAnsi="Calibri" w:cs="Calibri"/>
          <w:sz w:val="24"/>
          <w:szCs w:val="24"/>
        </w:rPr>
      </w:pPr>
    </w:p>
    <w:p w14:paraId="2362E151" w14:textId="77777777" w:rsidR="00837C63" w:rsidRPr="00CF252D" w:rsidRDefault="00D37A38" w:rsidP="007A4A72">
      <w:pPr>
        <w:numPr>
          <w:ilvl w:val="0"/>
          <w:numId w:val="24"/>
        </w:numPr>
        <w:jc w:val="both"/>
        <w:rPr>
          <w:rFonts w:ascii="Calibri" w:hAnsi="Calibri" w:cs="Calibri"/>
          <w:sz w:val="24"/>
          <w:szCs w:val="24"/>
        </w:rPr>
      </w:pPr>
      <w:r w:rsidRPr="00CF252D">
        <w:rPr>
          <w:rFonts w:ascii="Calibri" w:hAnsi="Calibri" w:cs="Calibri"/>
          <w:bCs/>
          <w:sz w:val="24"/>
          <w:szCs w:val="24"/>
        </w:rPr>
        <w:t xml:space="preserve">The RAD </w:t>
      </w:r>
      <w:r w:rsidR="00837C63" w:rsidRPr="00CF252D">
        <w:rPr>
          <w:rFonts w:ascii="Calibri" w:hAnsi="Calibri" w:cs="Calibri"/>
          <w:sz w:val="24"/>
          <w:szCs w:val="24"/>
        </w:rPr>
        <w:t>consists of:</w:t>
      </w:r>
    </w:p>
    <w:p w14:paraId="236AA463" w14:textId="77777777" w:rsidR="00837C63" w:rsidRPr="00CF252D" w:rsidRDefault="00837C63" w:rsidP="007538CD">
      <w:pPr>
        <w:numPr>
          <w:ilvl w:val="0"/>
          <w:numId w:val="9"/>
        </w:numPr>
        <w:ind w:left="1135" w:hanging="284"/>
        <w:jc w:val="both"/>
        <w:rPr>
          <w:rFonts w:ascii="Calibri" w:hAnsi="Calibri" w:cs="Calibri"/>
          <w:sz w:val="24"/>
          <w:szCs w:val="24"/>
        </w:rPr>
      </w:pPr>
      <w:r w:rsidRPr="00CF252D">
        <w:rPr>
          <w:rFonts w:ascii="Calibri" w:hAnsi="Calibri" w:cs="Calibri"/>
          <w:sz w:val="24"/>
          <w:szCs w:val="24"/>
        </w:rPr>
        <w:t xml:space="preserve">General </w:t>
      </w:r>
      <w:bookmarkStart w:id="0" w:name="OLE_LINK1"/>
      <w:r w:rsidRPr="00CF252D">
        <w:rPr>
          <w:rFonts w:ascii="Calibri" w:hAnsi="Calibri" w:cs="Calibri"/>
          <w:sz w:val="24"/>
          <w:szCs w:val="24"/>
        </w:rPr>
        <w:t>description</w:t>
      </w:r>
      <w:bookmarkEnd w:id="0"/>
      <w:r w:rsidR="00833370" w:rsidRPr="00CF252D">
        <w:rPr>
          <w:rFonts w:ascii="Calibri" w:hAnsi="Calibri" w:cs="Calibri"/>
          <w:sz w:val="24"/>
          <w:szCs w:val="24"/>
        </w:rPr>
        <w:t>;</w:t>
      </w:r>
    </w:p>
    <w:p w14:paraId="4D313A23" w14:textId="77777777" w:rsidR="007C4CED" w:rsidRPr="00CF252D" w:rsidRDefault="005D2364" w:rsidP="007C4CED">
      <w:pPr>
        <w:numPr>
          <w:ilvl w:val="0"/>
          <w:numId w:val="9"/>
        </w:numPr>
        <w:spacing w:line="360" w:lineRule="auto"/>
        <w:jc w:val="both"/>
        <w:rPr>
          <w:rFonts w:ascii="Calibri" w:hAnsi="Calibri" w:cs="Calibri"/>
          <w:b/>
          <w:sz w:val="24"/>
          <w:szCs w:val="24"/>
        </w:rPr>
      </w:pPr>
      <w:r w:rsidRPr="00CF252D">
        <w:rPr>
          <w:rFonts w:ascii="Calibri" w:hAnsi="Calibri" w:cs="Calibri"/>
          <w:b/>
          <w:sz w:val="24"/>
          <w:szCs w:val="24"/>
        </w:rPr>
        <w:t>Annex 1 – Area Definition</w:t>
      </w:r>
    </w:p>
    <w:p w14:paraId="74903830" w14:textId="77777777" w:rsidR="00D37A38" w:rsidRPr="00CF252D" w:rsidRDefault="005D2364" w:rsidP="007C4CED">
      <w:pPr>
        <w:numPr>
          <w:ilvl w:val="0"/>
          <w:numId w:val="9"/>
        </w:numPr>
        <w:spacing w:line="360" w:lineRule="auto"/>
        <w:jc w:val="both"/>
        <w:rPr>
          <w:rFonts w:ascii="Calibri" w:hAnsi="Calibri" w:cs="Calibri"/>
          <w:b/>
          <w:sz w:val="24"/>
          <w:szCs w:val="24"/>
        </w:rPr>
      </w:pPr>
      <w:r w:rsidRPr="00CF252D">
        <w:rPr>
          <w:rFonts w:ascii="Calibri" w:hAnsi="Calibri" w:cs="Calibri"/>
          <w:b/>
          <w:sz w:val="24"/>
          <w:szCs w:val="24"/>
        </w:rPr>
        <w:t>Annex 2 – Traffic Flow Rules, which includes three sub-</w:t>
      </w:r>
      <w:r w:rsidR="00032DFF" w:rsidRPr="00CF252D">
        <w:rPr>
          <w:rFonts w:ascii="Calibri" w:hAnsi="Calibri" w:cs="Calibri"/>
          <w:b/>
          <w:sz w:val="24"/>
          <w:szCs w:val="24"/>
        </w:rPr>
        <w:t>annexes</w:t>
      </w:r>
      <w:r w:rsidRPr="00CF252D">
        <w:rPr>
          <w:rFonts w:ascii="Calibri" w:hAnsi="Calibri" w:cs="Calibri"/>
          <w:b/>
          <w:sz w:val="24"/>
          <w:szCs w:val="24"/>
        </w:rPr>
        <w:t>:</w:t>
      </w:r>
    </w:p>
    <w:p w14:paraId="5BC883B8" w14:textId="77777777" w:rsidR="005D2364" w:rsidRPr="00CF252D" w:rsidRDefault="005D2364" w:rsidP="007A4A72">
      <w:pPr>
        <w:numPr>
          <w:ilvl w:val="0"/>
          <w:numId w:val="39"/>
        </w:numPr>
        <w:jc w:val="both"/>
        <w:rPr>
          <w:rFonts w:ascii="Calibri" w:hAnsi="Calibri" w:cs="Calibri"/>
          <w:b/>
          <w:sz w:val="24"/>
          <w:szCs w:val="24"/>
        </w:rPr>
      </w:pPr>
      <w:r w:rsidRPr="00CF252D">
        <w:rPr>
          <w:rFonts w:ascii="Calibri" w:hAnsi="Calibri" w:cs="Calibri"/>
          <w:b/>
          <w:sz w:val="24"/>
          <w:szCs w:val="24"/>
        </w:rPr>
        <w:t>Annex 2A – Flight Level Capping Rules</w:t>
      </w:r>
    </w:p>
    <w:p w14:paraId="36721478" w14:textId="77777777" w:rsidR="005D2364" w:rsidRPr="00CF252D" w:rsidRDefault="005D2364" w:rsidP="007A4A72">
      <w:pPr>
        <w:numPr>
          <w:ilvl w:val="0"/>
          <w:numId w:val="39"/>
        </w:numPr>
        <w:jc w:val="both"/>
        <w:rPr>
          <w:rFonts w:ascii="Calibri" w:hAnsi="Calibri" w:cs="Calibri"/>
          <w:b/>
          <w:sz w:val="24"/>
          <w:szCs w:val="24"/>
        </w:rPr>
      </w:pPr>
      <w:r w:rsidRPr="00CF252D">
        <w:rPr>
          <w:rFonts w:ascii="Calibri" w:hAnsi="Calibri" w:cs="Calibri"/>
          <w:b/>
          <w:sz w:val="24"/>
          <w:szCs w:val="24"/>
        </w:rPr>
        <w:t>Annex 2B – Local and Cross-border Capacity and Structural Rules</w:t>
      </w:r>
    </w:p>
    <w:p w14:paraId="51880547" w14:textId="77777777" w:rsidR="005D2364" w:rsidRPr="00CF252D" w:rsidRDefault="005D2364" w:rsidP="007A4A72">
      <w:pPr>
        <w:numPr>
          <w:ilvl w:val="0"/>
          <w:numId w:val="39"/>
        </w:numPr>
        <w:jc w:val="both"/>
        <w:rPr>
          <w:rFonts w:ascii="Calibri" w:hAnsi="Calibri" w:cs="Calibri"/>
          <w:b/>
          <w:sz w:val="24"/>
          <w:szCs w:val="24"/>
        </w:rPr>
      </w:pPr>
      <w:r w:rsidRPr="00CF252D">
        <w:rPr>
          <w:rFonts w:ascii="Calibri" w:hAnsi="Calibri" w:cs="Calibri"/>
          <w:b/>
          <w:sz w:val="24"/>
          <w:szCs w:val="24"/>
        </w:rPr>
        <w:t>Annex 2C – FUA Traffic Flow Rules</w:t>
      </w:r>
    </w:p>
    <w:p w14:paraId="6A3F4BC8" w14:textId="77777777" w:rsidR="007A25DF" w:rsidRPr="00CF252D" w:rsidRDefault="005D2364" w:rsidP="007A25DF">
      <w:pPr>
        <w:numPr>
          <w:ilvl w:val="0"/>
          <w:numId w:val="9"/>
        </w:numPr>
        <w:jc w:val="both"/>
        <w:rPr>
          <w:rFonts w:ascii="Calibri" w:hAnsi="Calibri" w:cs="Calibri"/>
          <w:b/>
          <w:strike/>
          <w:sz w:val="24"/>
          <w:szCs w:val="24"/>
        </w:rPr>
      </w:pPr>
      <w:r w:rsidRPr="00CF252D">
        <w:rPr>
          <w:rFonts w:ascii="Calibri" w:hAnsi="Calibri" w:cs="Calibri"/>
          <w:b/>
          <w:sz w:val="24"/>
          <w:szCs w:val="24"/>
        </w:rPr>
        <w:t xml:space="preserve">Annex 3 – Flight Planning </w:t>
      </w:r>
      <w:r w:rsidR="00032DFF" w:rsidRPr="00CF252D">
        <w:rPr>
          <w:rFonts w:ascii="Calibri" w:hAnsi="Calibri" w:cs="Calibri"/>
          <w:b/>
          <w:sz w:val="24"/>
          <w:szCs w:val="24"/>
        </w:rPr>
        <w:t>Facilitation</w:t>
      </w:r>
      <w:r w:rsidRPr="00CF252D">
        <w:rPr>
          <w:rFonts w:ascii="Calibri" w:hAnsi="Calibri" w:cs="Calibri"/>
          <w:b/>
          <w:sz w:val="24"/>
          <w:szCs w:val="24"/>
        </w:rPr>
        <w:t xml:space="preserve"> Options, which includes two sub-annexes:</w:t>
      </w:r>
    </w:p>
    <w:p w14:paraId="194B3371" w14:textId="77777777" w:rsidR="00032DFF" w:rsidRPr="00CF252D" w:rsidRDefault="00032DFF" w:rsidP="007A4A72">
      <w:pPr>
        <w:numPr>
          <w:ilvl w:val="0"/>
          <w:numId w:val="40"/>
        </w:numPr>
        <w:jc w:val="both"/>
        <w:rPr>
          <w:rFonts w:ascii="Calibri" w:hAnsi="Calibri" w:cs="Calibri"/>
          <w:b/>
          <w:sz w:val="24"/>
          <w:szCs w:val="24"/>
        </w:rPr>
      </w:pPr>
      <w:r w:rsidRPr="00CF252D">
        <w:rPr>
          <w:rFonts w:ascii="Calibri" w:hAnsi="Calibri" w:cs="Calibri"/>
          <w:b/>
          <w:sz w:val="24"/>
          <w:szCs w:val="24"/>
        </w:rPr>
        <w:t>Annex 3A – Aerodrome Connectivity Options</w:t>
      </w:r>
    </w:p>
    <w:p w14:paraId="75012C39" w14:textId="77777777" w:rsidR="00032DFF" w:rsidRPr="006B2835" w:rsidRDefault="00032DFF" w:rsidP="007A4A72">
      <w:pPr>
        <w:numPr>
          <w:ilvl w:val="0"/>
          <w:numId w:val="40"/>
        </w:numPr>
        <w:jc w:val="both"/>
        <w:rPr>
          <w:rFonts w:ascii="Calibri" w:hAnsi="Calibri" w:cs="Calibri"/>
          <w:b/>
          <w:sz w:val="24"/>
          <w:szCs w:val="24"/>
          <w:lang w:val="fr-FR"/>
        </w:rPr>
      </w:pPr>
      <w:r w:rsidRPr="006B2835">
        <w:rPr>
          <w:rFonts w:ascii="Calibri" w:hAnsi="Calibri" w:cs="Calibri"/>
          <w:b/>
          <w:sz w:val="24"/>
          <w:szCs w:val="24"/>
          <w:lang w:val="fr-FR"/>
        </w:rPr>
        <w:t>Annex 3B – En-route DCT Options</w:t>
      </w:r>
    </w:p>
    <w:p w14:paraId="490A6D0F" w14:textId="77777777" w:rsidR="005D2364" w:rsidRPr="00CF252D" w:rsidRDefault="00032DFF" w:rsidP="007A25DF">
      <w:pPr>
        <w:numPr>
          <w:ilvl w:val="0"/>
          <w:numId w:val="9"/>
        </w:numPr>
        <w:jc w:val="both"/>
        <w:rPr>
          <w:rFonts w:ascii="Calibri" w:hAnsi="Calibri" w:cs="Calibri"/>
          <w:b/>
          <w:sz w:val="24"/>
          <w:szCs w:val="24"/>
        </w:rPr>
      </w:pPr>
      <w:r w:rsidRPr="00CF252D">
        <w:rPr>
          <w:rFonts w:ascii="Calibri" w:hAnsi="Calibri" w:cs="Calibri"/>
          <w:b/>
          <w:sz w:val="24"/>
          <w:szCs w:val="24"/>
        </w:rPr>
        <w:t>Annex 4 – Special Events and Crises</w:t>
      </w:r>
    </w:p>
    <w:p w14:paraId="3006B716" w14:textId="77777777" w:rsidR="007A25DF" w:rsidRPr="00CF252D" w:rsidRDefault="007A25DF" w:rsidP="007A25DF">
      <w:pPr>
        <w:ind w:left="851"/>
        <w:jc w:val="both"/>
        <w:rPr>
          <w:rFonts w:ascii="Calibri" w:hAnsi="Calibri" w:cs="Calibri"/>
          <w:b/>
          <w:strike/>
          <w:sz w:val="24"/>
          <w:szCs w:val="24"/>
        </w:rPr>
      </w:pPr>
    </w:p>
    <w:p w14:paraId="0CAA8A48" w14:textId="77777777" w:rsidR="00DE2DC2" w:rsidRPr="00CF252D" w:rsidRDefault="00DE2DC2" w:rsidP="00DE2DC2">
      <w:pPr>
        <w:jc w:val="both"/>
        <w:rPr>
          <w:rFonts w:ascii="Calibri" w:hAnsi="Calibri" w:cs="Calibri"/>
          <w:strike/>
          <w:sz w:val="24"/>
          <w:szCs w:val="24"/>
        </w:rPr>
      </w:pPr>
    </w:p>
    <w:p w14:paraId="0587A3FB" w14:textId="77777777" w:rsidR="00837C63" w:rsidRPr="00CF252D" w:rsidRDefault="00837C63" w:rsidP="007538CD">
      <w:pPr>
        <w:numPr>
          <w:ilvl w:val="1"/>
          <w:numId w:val="9"/>
        </w:numPr>
        <w:jc w:val="both"/>
        <w:rPr>
          <w:rFonts w:ascii="Calibri" w:hAnsi="Calibri" w:cs="Calibri"/>
          <w:b/>
          <w:bCs/>
          <w:sz w:val="24"/>
          <w:szCs w:val="24"/>
        </w:rPr>
      </w:pPr>
      <w:r w:rsidRPr="00CF252D">
        <w:rPr>
          <w:rFonts w:ascii="Calibri" w:hAnsi="Calibri" w:cs="Calibri"/>
          <w:b/>
          <w:bCs/>
          <w:sz w:val="24"/>
          <w:szCs w:val="24"/>
        </w:rPr>
        <w:t>General description</w:t>
      </w:r>
    </w:p>
    <w:p w14:paraId="3FAA9406" w14:textId="77777777" w:rsidR="00554323" w:rsidRPr="00CF252D" w:rsidRDefault="00554323" w:rsidP="00554323">
      <w:pPr>
        <w:jc w:val="both"/>
        <w:rPr>
          <w:rFonts w:ascii="Calibri" w:hAnsi="Calibri" w:cs="Calibri"/>
          <w:sz w:val="24"/>
          <w:szCs w:val="24"/>
        </w:rPr>
      </w:pPr>
    </w:p>
    <w:p w14:paraId="0DFD7ABB" w14:textId="77777777" w:rsidR="00837C63" w:rsidRPr="00CF252D" w:rsidRDefault="00837C63" w:rsidP="00554323">
      <w:pPr>
        <w:jc w:val="both"/>
        <w:rPr>
          <w:rFonts w:ascii="Calibri" w:hAnsi="Calibri" w:cs="Calibri"/>
          <w:sz w:val="24"/>
          <w:szCs w:val="24"/>
        </w:rPr>
      </w:pPr>
      <w:r w:rsidRPr="00CF252D">
        <w:rPr>
          <w:rFonts w:ascii="Calibri" w:hAnsi="Calibri" w:cs="Calibri"/>
          <w:sz w:val="24"/>
          <w:szCs w:val="24"/>
        </w:rPr>
        <w:t>It defines the basic principles, general structure of the RAD, the structure of RAD restrictions, period of validity, application, amendment process, temporary changes, some flight planning issues, routeing scenarios, publication, tactical operations and RAD review process.</w:t>
      </w:r>
    </w:p>
    <w:p w14:paraId="505A1586" w14:textId="77777777" w:rsidR="007C4CED" w:rsidRPr="00CF252D" w:rsidRDefault="007C4CED">
      <w:pPr>
        <w:rPr>
          <w:rFonts w:ascii="Calibri" w:hAnsi="Calibri" w:cs="Calibri"/>
          <w:sz w:val="24"/>
          <w:szCs w:val="24"/>
        </w:rPr>
      </w:pPr>
      <w:r w:rsidRPr="00CF252D">
        <w:rPr>
          <w:rFonts w:ascii="Calibri" w:hAnsi="Calibri" w:cs="Calibri"/>
          <w:sz w:val="24"/>
          <w:szCs w:val="24"/>
        </w:rPr>
        <w:br w:type="page"/>
      </w:r>
    </w:p>
    <w:p w14:paraId="2AF89B5C" w14:textId="77777777" w:rsidR="00837C63" w:rsidRPr="00CF252D" w:rsidRDefault="00837C63" w:rsidP="00837C63">
      <w:pPr>
        <w:jc w:val="both"/>
        <w:rPr>
          <w:rFonts w:ascii="Calibri" w:hAnsi="Calibri" w:cs="Calibri"/>
          <w:sz w:val="24"/>
          <w:szCs w:val="24"/>
        </w:rPr>
      </w:pPr>
    </w:p>
    <w:p w14:paraId="1E6CDE8F" w14:textId="77777777" w:rsidR="00837C63" w:rsidRPr="00CF252D" w:rsidRDefault="00032DFF" w:rsidP="007538CD">
      <w:pPr>
        <w:numPr>
          <w:ilvl w:val="1"/>
          <w:numId w:val="9"/>
        </w:numPr>
        <w:jc w:val="both"/>
        <w:rPr>
          <w:rFonts w:ascii="Calibri" w:hAnsi="Calibri" w:cs="Calibri"/>
          <w:b/>
          <w:bCs/>
          <w:sz w:val="24"/>
          <w:szCs w:val="24"/>
        </w:rPr>
      </w:pPr>
      <w:r w:rsidRPr="00CF252D">
        <w:rPr>
          <w:rFonts w:ascii="Calibri" w:hAnsi="Calibri" w:cs="Calibri"/>
          <w:b/>
          <w:bCs/>
          <w:sz w:val="24"/>
          <w:szCs w:val="24"/>
        </w:rPr>
        <w:t xml:space="preserve">  RAD Annex 1 – Area Definition</w:t>
      </w:r>
    </w:p>
    <w:p w14:paraId="51A2C806" w14:textId="77777777" w:rsidR="00A172EC" w:rsidRPr="00CF252D" w:rsidRDefault="00A172EC" w:rsidP="00A172EC">
      <w:pPr>
        <w:pStyle w:val="Heading7"/>
        <w:rPr>
          <w:rFonts w:cs="Calibri"/>
        </w:rPr>
      </w:pPr>
      <w:r w:rsidRPr="00CF252D">
        <w:rPr>
          <w:rFonts w:cs="Calibri"/>
        </w:rPr>
        <w:t>This Annex defines a number of aerodromes included in the RAD described by the following terms:</w:t>
      </w:r>
    </w:p>
    <w:p w14:paraId="6CE0713C" w14:textId="77777777" w:rsidR="00A172EC" w:rsidRPr="00CF252D" w:rsidRDefault="00A172EC" w:rsidP="007A4A72">
      <w:pPr>
        <w:pStyle w:val="Heading8"/>
        <w:numPr>
          <w:ilvl w:val="0"/>
          <w:numId w:val="41"/>
        </w:numPr>
        <w:rPr>
          <w:rFonts w:cs="Calibri"/>
        </w:rPr>
      </w:pPr>
      <w:r w:rsidRPr="00CF252D">
        <w:rPr>
          <w:rFonts w:cs="Calibri"/>
        </w:rPr>
        <w:t>“Group” - defines a number of 3 (three) or more aerodromes that may be subject to the same traffic flow rules and/or flight planning facilitation options. For example a major destination may have a number of minor satellite aerodromes in the vicinity; this constitutes a “Group”.</w:t>
      </w:r>
    </w:p>
    <w:p w14:paraId="7964E994" w14:textId="77777777" w:rsidR="00A172EC" w:rsidRPr="00CF252D" w:rsidRDefault="00A172EC" w:rsidP="007A4A72">
      <w:pPr>
        <w:pStyle w:val="Heading8"/>
        <w:numPr>
          <w:ilvl w:val="0"/>
          <w:numId w:val="41"/>
        </w:numPr>
        <w:rPr>
          <w:rFonts w:cs="Calibri"/>
        </w:rPr>
      </w:pPr>
      <w:r w:rsidRPr="00CF252D">
        <w:rPr>
          <w:rFonts w:cs="Calibri"/>
        </w:rPr>
        <w:t>“Area” - defines as a number of aerodromes within the same region and may comprise several “Groups”, or individual aerodromes.</w:t>
      </w:r>
    </w:p>
    <w:p w14:paraId="2F61CA6D" w14:textId="77777777" w:rsidR="00A172EC" w:rsidRPr="00CF252D" w:rsidRDefault="00A172EC" w:rsidP="00A172EC">
      <w:pPr>
        <w:pStyle w:val="Heading7"/>
        <w:rPr>
          <w:rFonts w:cs="Calibri"/>
        </w:rPr>
      </w:pPr>
      <w:r w:rsidRPr="00CF252D">
        <w:rPr>
          <w:rFonts w:cs="Calibri"/>
        </w:rPr>
        <w:t>The definition of the Group and/or Area, with the exclusion or inclusion of certain aerodromes is the responsibility of the State/FAB/ANSP within which the Group and/or Area exists; however other States/FABs/ANSPs may use the definition.</w:t>
      </w:r>
    </w:p>
    <w:p w14:paraId="559F9495" w14:textId="77777777" w:rsidR="00A172EC" w:rsidRPr="00CF252D" w:rsidRDefault="00A172EC" w:rsidP="00A172EC">
      <w:pPr>
        <w:pStyle w:val="Heading7"/>
        <w:rPr>
          <w:rFonts w:cs="Calibri"/>
        </w:rPr>
      </w:pPr>
      <w:r w:rsidRPr="00CF252D">
        <w:rPr>
          <w:rFonts w:cs="Calibri"/>
        </w:rPr>
        <w:t>To reduce confusion, there can only be one definition of each Group and/or Area.</w:t>
      </w:r>
    </w:p>
    <w:p w14:paraId="661401ED" w14:textId="77777777" w:rsidR="00A172EC" w:rsidRPr="00CF252D" w:rsidRDefault="00A172EC" w:rsidP="00A172EC">
      <w:pPr>
        <w:pStyle w:val="Heading7"/>
        <w:rPr>
          <w:rFonts w:cs="Calibri"/>
        </w:rPr>
      </w:pPr>
      <w:r w:rsidRPr="00CF252D">
        <w:rPr>
          <w:rFonts w:cs="Calibri"/>
        </w:rPr>
        <w:t>It is the responsibility of the State/FAB/ANSP to ensure that when corrections are made to any Group and/or Area that these amendments are also applicable to any traffic flow rule and/or flight planning facilitation option using the defined Group and/or Area. The Network Manager will endeavour to notify relevant States/FABs/ANSPs of such changes.</w:t>
      </w:r>
    </w:p>
    <w:p w14:paraId="289ACD39" w14:textId="77777777" w:rsidR="00A172EC" w:rsidRPr="00CF252D" w:rsidRDefault="00A172EC" w:rsidP="00A172EC">
      <w:pPr>
        <w:pStyle w:val="Heading7"/>
        <w:rPr>
          <w:rFonts w:cs="Calibri"/>
          <w:lang w:bidi="ml-IN"/>
        </w:rPr>
      </w:pPr>
      <w:r w:rsidRPr="00CF252D">
        <w:rPr>
          <w:rFonts w:cs="Calibri"/>
        </w:rPr>
        <w:t>T</w:t>
      </w:r>
      <w:r w:rsidRPr="00CF252D">
        <w:rPr>
          <w:rFonts w:cs="Calibri"/>
          <w:lang w:bidi="ml-IN"/>
        </w:rPr>
        <w:t xml:space="preserve">he data expressing Group and/or Area of </w:t>
      </w:r>
      <w:r w:rsidRPr="00CF252D">
        <w:rPr>
          <w:rFonts w:cs="Calibri"/>
        </w:rPr>
        <w:t xml:space="preserve">aerodromes </w:t>
      </w:r>
      <w:r w:rsidRPr="00CF252D">
        <w:rPr>
          <w:rFonts w:cs="Calibri"/>
          <w:lang w:bidi="ml-IN"/>
        </w:rPr>
        <w:t xml:space="preserve">include, but not limited to, identification, definition, referenced </w:t>
      </w:r>
      <w:r w:rsidRPr="00CF252D">
        <w:rPr>
          <w:rFonts w:cs="Calibri"/>
        </w:rPr>
        <w:t xml:space="preserve">State/FAB/ANSP, </w:t>
      </w:r>
      <w:r w:rsidRPr="00CF252D">
        <w:rPr>
          <w:rFonts w:cs="Calibri"/>
          <w:lang w:bidi="ml-IN"/>
        </w:rPr>
        <w:t>remarks, etc.</w:t>
      </w:r>
    </w:p>
    <w:p w14:paraId="55BFBB4E" w14:textId="77777777" w:rsidR="00554323" w:rsidRPr="00CF252D" w:rsidRDefault="00554323" w:rsidP="00554323">
      <w:pPr>
        <w:jc w:val="both"/>
        <w:rPr>
          <w:rFonts w:ascii="Calibri" w:hAnsi="Calibri" w:cs="Calibri"/>
          <w:sz w:val="24"/>
          <w:szCs w:val="24"/>
        </w:rPr>
      </w:pPr>
    </w:p>
    <w:p w14:paraId="378170A2" w14:textId="77777777" w:rsidR="00837C63" w:rsidRPr="00CF252D" w:rsidRDefault="007C4CED" w:rsidP="007538CD">
      <w:pPr>
        <w:numPr>
          <w:ilvl w:val="1"/>
          <w:numId w:val="9"/>
        </w:numPr>
        <w:jc w:val="both"/>
        <w:rPr>
          <w:rFonts w:ascii="Calibri" w:hAnsi="Calibri" w:cs="Calibri"/>
          <w:b/>
          <w:bCs/>
          <w:sz w:val="24"/>
          <w:szCs w:val="24"/>
        </w:rPr>
      </w:pPr>
      <w:r w:rsidRPr="00CF252D">
        <w:rPr>
          <w:rFonts w:ascii="Calibri" w:hAnsi="Calibri" w:cs="Calibri"/>
          <w:b/>
          <w:bCs/>
          <w:sz w:val="24"/>
          <w:szCs w:val="24"/>
        </w:rPr>
        <w:t>RAD Annex 2 – Traffic Flow Rules</w:t>
      </w:r>
    </w:p>
    <w:p w14:paraId="7BCAD3C2" w14:textId="77777777" w:rsidR="00F244E7" w:rsidRPr="00CF252D" w:rsidRDefault="00F244E7" w:rsidP="00F244E7">
      <w:pPr>
        <w:jc w:val="both"/>
        <w:rPr>
          <w:rFonts w:ascii="Calibri" w:hAnsi="Calibri" w:cs="Calibri"/>
          <w:b/>
          <w:bCs/>
          <w:sz w:val="24"/>
          <w:szCs w:val="24"/>
        </w:rPr>
      </w:pPr>
    </w:p>
    <w:p w14:paraId="2F2AC2AC" w14:textId="77777777" w:rsidR="007C4CED" w:rsidRPr="00CF252D" w:rsidRDefault="007C4CED" w:rsidP="00F244E7">
      <w:pPr>
        <w:jc w:val="both"/>
        <w:rPr>
          <w:rFonts w:ascii="Calibri" w:hAnsi="Calibri" w:cs="Calibri"/>
          <w:b/>
          <w:bCs/>
          <w:sz w:val="24"/>
          <w:szCs w:val="24"/>
        </w:rPr>
      </w:pPr>
      <w:r w:rsidRPr="00CF252D">
        <w:rPr>
          <w:rFonts w:ascii="Calibri" w:hAnsi="Calibri" w:cs="Calibri"/>
          <w:b/>
          <w:bCs/>
          <w:sz w:val="24"/>
          <w:szCs w:val="24"/>
        </w:rPr>
        <w:t>Definition</w:t>
      </w:r>
    </w:p>
    <w:p w14:paraId="167B0A71" w14:textId="77777777" w:rsidR="007C4CED" w:rsidRDefault="007C4CED" w:rsidP="007C4CED">
      <w:pPr>
        <w:pStyle w:val="Heading7"/>
      </w:pPr>
      <w:r w:rsidRPr="009C7DDB">
        <w:t>A Traffic Flow Rule is consider any capacity or structural measure imposed to flow of traffic laterally and/or vertically.</w:t>
      </w:r>
    </w:p>
    <w:p w14:paraId="094C4F3F" w14:textId="77777777" w:rsidR="00503A7A" w:rsidRPr="00CF252D" w:rsidRDefault="00503A7A" w:rsidP="00503A7A">
      <w:pPr>
        <w:ind w:left="851"/>
        <w:jc w:val="both"/>
        <w:rPr>
          <w:rFonts w:ascii="Calibri" w:hAnsi="Calibri" w:cs="Calibri"/>
          <w:sz w:val="24"/>
          <w:szCs w:val="24"/>
        </w:rPr>
      </w:pPr>
    </w:p>
    <w:p w14:paraId="4F88CE38" w14:textId="77777777" w:rsidR="00837C63" w:rsidRPr="00CF252D" w:rsidRDefault="00837C63" w:rsidP="00837C63">
      <w:pPr>
        <w:jc w:val="center"/>
        <w:rPr>
          <w:rFonts w:ascii="Calibri" w:hAnsi="Calibri" w:cs="Calibri"/>
          <w:sz w:val="24"/>
          <w:szCs w:val="24"/>
          <w:u w:val="single"/>
        </w:rPr>
      </w:pPr>
    </w:p>
    <w:p w14:paraId="4E5C2C3C" w14:textId="77777777" w:rsidR="003704BA" w:rsidRPr="00CF252D" w:rsidRDefault="003704BA">
      <w:pPr>
        <w:rPr>
          <w:rFonts w:ascii="Calibri" w:hAnsi="Calibri" w:cs="Calibri"/>
          <w:sz w:val="24"/>
          <w:szCs w:val="24"/>
        </w:rPr>
      </w:pPr>
      <w:r w:rsidRPr="00CF252D">
        <w:rPr>
          <w:rFonts w:ascii="Calibri" w:hAnsi="Calibri" w:cs="Calibri"/>
          <w:sz w:val="24"/>
          <w:szCs w:val="24"/>
        </w:rPr>
        <w:br w:type="page"/>
      </w:r>
    </w:p>
    <w:p w14:paraId="4119D73C" w14:textId="77777777" w:rsidR="00837C63" w:rsidRPr="00CF252D" w:rsidRDefault="00837C63" w:rsidP="00837C63">
      <w:pPr>
        <w:jc w:val="both"/>
        <w:rPr>
          <w:rFonts w:ascii="Calibri" w:hAnsi="Calibri" w:cs="Calibri"/>
          <w:sz w:val="24"/>
          <w:szCs w:val="24"/>
        </w:rPr>
      </w:pPr>
    </w:p>
    <w:p w14:paraId="1762DFAF" w14:textId="77777777" w:rsidR="00837C63" w:rsidRPr="00CF252D" w:rsidRDefault="003704BA" w:rsidP="00F244E7">
      <w:pPr>
        <w:jc w:val="both"/>
        <w:rPr>
          <w:rFonts w:ascii="Calibri" w:hAnsi="Calibri" w:cs="Calibri"/>
          <w:b/>
          <w:bCs/>
          <w:sz w:val="24"/>
          <w:szCs w:val="24"/>
        </w:rPr>
      </w:pPr>
      <w:r w:rsidRPr="00CF252D">
        <w:rPr>
          <w:rFonts w:ascii="Calibri" w:hAnsi="Calibri" w:cs="Calibri"/>
          <w:b/>
          <w:bCs/>
          <w:sz w:val="24"/>
          <w:szCs w:val="24"/>
        </w:rPr>
        <w:t xml:space="preserve">Annex 2A – Flight Level Capping Rules </w:t>
      </w:r>
    </w:p>
    <w:p w14:paraId="472BE99B" w14:textId="77777777" w:rsidR="003704BA" w:rsidRDefault="003704BA" w:rsidP="003704BA">
      <w:pPr>
        <w:pStyle w:val="Heading7"/>
      </w:pPr>
      <w:r w:rsidRPr="009C7DDB">
        <w:rPr>
          <w:lang w:bidi="ml-IN"/>
        </w:rPr>
        <w:t>This Annex defines FL capping rules imposed by each State/FAB/ANSP and is applied from aerodrome of departure to aerodrome of destination.</w:t>
      </w:r>
    </w:p>
    <w:p w14:paraId="7AADBF83" w14:textId="77777777" w:rsidR="003704BA" w:rsidRDefault="003704BA" w:rsidP="003704BA">
      <w:pPr>
        <w:pStyle w:val="Heading7"/>
        <w:rPr>
          <w:lang w:bidi="ml-IN"/>
        </w:rPr>
      </w:pPr>
      <w:r w:rsidRPr="009C7DDB">
        <w:rPr>
          <w:lang w:bidi="ml-IN"/>
        </w:rPr>
        <w:t xml:space="preserve">The data expressing FL capping rules include, but not limited to, categorisation, identification, relevant </w:t>
      </w:r>
      <w:r w:rsidRPr="009C7DDB">
        <w:t>aerodrome</w:t>
      </w:r>
      <w:r w:rsidRPr="009C7DDB">
        <w:rPr>
          <w:lang w:bidi="ml-IN"/>
        </w:rPr>
        <w:t xml:space="preserve">(s) of departure, relevant </w:t>
      </w:r>
      <w:r w:rsidRPr="009C7DDB">
        <w:t>aerodrome</w:t>
      </w:r>
      <w:r w:rsidRPr="009C7DDB">
        <w:rPr>
          <w:lang w:bidi="ml-IN"/>
        </w:rPr>
        <w:t>(s) of destination, airspace structure conditions, vertical conditions, crossing airspace(s), applicability, remarks, etc.</w:t>
      </w:r>
    </w:p>
    <w:p w14:paraId="76990D7B" w14:textId="77777777" w:rsidR="00B96498" w:rsidRPr="00CF252D" w:rsidRDefault="003704BA" w:rsidP="003704BA">
      <w:pPr>
        <w:jc w:val="center"/>
        <w:rPr>
          <w:rFonts w:ascii="Calibri" w:hAnsi="Calibri" w:cs="Calibri"/>
          <w:sz w:val="24"/>
          <w:szCs w:val="24"/>
          <w:lang w:bidi="hi-IN"/>
        </w:rPr>
      </w:pPr>
      <w:r w:rsidRPr="00CF252D">
        <w:rPr>
          <w:rFonts w:ascii="Calibri" w:hAnsi="Calibri" w:cs="Calibri"/>
          <w:sz w:val="24"/>
          <w:szCs w:val="24"/>
          <w:lang w:bidi="hi-IN"/>
        </w:rPr>
        <w:t xml:space="preserve"> </w:t>
      </w:r>
    </w:p>
    <w:p w14:paraId="68A7227D" w14:textId="77777777" w:rsidR="00837C63" w:rsidRPr="00CF252D" w:rsidRDefault="003704BA" w:rsidP="00F244E7">
      <w:pPr>
        <w:jc w:val="both"/>
        <w:rPr>
          <w:rFonts w:ascii="Calibri" w:hAnsi="Calibri" w:cs="Calibri"/>
          <w:b/>
          <w:bCs/>
          <w:sz w:val="24"/>
          <w:szCs w:val="24"/>
        </w:rPr>
      </w:pPr>
      <w:r w:rsidRPr="00CF252D">
        <w:rPr>
          <w:rFonts w:ascii="Calibri" w:hAnsi="Calibri" w:cs="Calibri"/>
          <w:b/>
          <w:bCs/>
          <w:sz w:val="24"/>
          <w:szCs w:val="24"/>
        </w:rPr>
        <w:t>Annex 2B – Local and Cross-border Capacity and Structural Rules</w:t>
      </w:r>
    </w:p>
    <w:p w14:paraId="6EE30A85" w14:textId="77777777" w:rsidR="003704BA" w:rsidRPr="00CF252D" w:rsidRDefault="003704BA" w:rsidP="003704BA">
      <w:pPr>
        <w:jc w:val="both"/>
        <w:rPr>
          <w:rFonts w:ascii="Calibri" w:hAnsi="Calibri" w:cs="Calibri"/>
          <w:b/>
          <w:bCs/>
          <w:sz w:val="24"/>
          <w:szCs w:val="24"/>
        </w:rPr>
      </w:pPr>
    </w:p>
    <w:p w14:paraId="17178CDA" w14:textId="77777777" w:rsidR="003704BA" w:rsidRDefault="003704BA" w:rsidP="003704BA">
      <w:pPr>
        <w:pStyle w:val="Heading7"/>
        <w:spacing w:before="120" w:after="120"/>
        <w:jc w:val="both"/>
      </w:pPr>
      <w:r w:rsidRPr="009C7DDB">
        <w:rPr>
          <w:lang w:bidi="hi-IN"/>
        </w:rPr>
        <w:t>The Annex defines traffic flow rules imposed by each States/FABs/ANSPs on specific:</w:t>
      </w:r>
    </w:p>
    <w:p w14:paraId="7D833679" w14:textId="77777777" w:rsidR="003704BA" w:rsidRDefault="003704BA" w:rsidP="007A4A72">
      <w:pPr>
        <w:pStyle w:val="Heading8"/>
        <w:numPr>
          <w:ilvl w:val="7"/>
          <w:numId w:val="43"/>
        </w:numPr>
        <w:spacing w:before="120" w:after="120"/>
        <w:jc w:val="both"/>
        <w:rPr>
          <w:lang w:bidi="hi-IN"/>
        </w:rPr>
      </w:pPr>
      <w:r w:rsidRPr="009C7DDB">
        <w:rPr>
          <w:lang w:bidi="hi-IN"/>
        </w:rPr>
        <w:t>Significant point</w:t>
      </w:r>
      <w:r w:rsidRPr="009C7DDB">
        <w:t>(s)</w:t>
      </w:r>
      <w:r w:rsidRPr="009C7DDB">
        <w:rPr>
          <w:lang w:bidi="hi-IN"/>
        </w:rPr>
        <w:t>; or</w:t>
      </w:r>
    </w:p>
    <w:p w14:paraId="2DCDB166" w14:textId="77777777" w:rsidR="003704BA" w:rsidRDefault="003704BA" w:rsidP="007A4A72">
      <w:pPr>
        <w:pStyle w:val="Heading8"/>
        <w:numPr>
          <w:ilvl w:val="7"/>
          <w:numId w:val="43"/>
        </w:numPr>
        <w:spacing w:before="120" w:after="120"/>
        <w:jc w:val="both"/>
        <w:rPr>
          <w:lang w:bidi="hi-IN"/>
        </w:rPr>
      </w:pPr>
      <w:r w:rsidRPr="009C7DDB">
        <w:rPr>
          <w:lang w:bidi="hi-IN"/>
        </w:rPr>
        <w:t>ATS route segment</w:t>
      </w:r>
      <w:r w:rsidRPr="009C7DDB">
        <w:t>(s)</w:t>
      </w:r>
      <w:r w:rsidRPr="009C7DDB">
        <w:rPr>
          <w:lang w:bidi="hi-IN"/>
        </w:rPr>
        <w:t>; or</w:t>
      </w:r>
    </w:p>
    <w:p w14:paraId="471B7031" w14:textId="77777777" w:rsidR="003704BA" w:rsidRDefault="003704BA" w:rsidP="007A4A72">
      <w:pPr>
        <w:pStyle w:val="Heading8"/>
        <w:numPr>
          <w:ilvl w:val="7"/>
          <w:numId w:val="43"/>
        </w:numPr>
        <w:spacing w:before="120" w:after="120"/>
        <w:jc w:val="both"/>
      </w:pPr>
      <w:r w:rsidRPr="009C7DDB">
        <w:rPr>
          <w:lang w:bidi="hi-IN"/>
        </w:rPr>
        <w:t>Airspace volume</w:t>
      </w:r>
      <w:r w:rsidRPr="009C7DDB">
        <w:t xml:space="preserve">(s) </w:t>
      </w:r>
      <w:r w:rsidRPr="009C7DDB">
        <w:rPr>
          <w:lang w:bidi="hi-IN"/>
        </w:rPr>
        <w:t xml:space="preserve">(FIR/UIR, AoR of relevant ATC Unit - CTA/UTA, TMA, CTR or </w:t>
      </w:r>
      <w:r w:rsidRPr="009C7DDB">
        <w:t>individual/collapsed control sector(s) within an ATC unit, Free Route Airspace, area or zone).</w:t>
      </w:r>
    </w:p>
    <w:p w14:paraId="02ABF55A" w14:textId="77777777" w:rsidR="003704BA" w:rsidRDefault="003704BA" w:rsidP="003704BA">
      <w:pPr>
        <w:pStyle w:val="Heading7"/>
        <w:spacing w:before="120" w:after="120"/>
        <w:jc w:val="both"/>
        <w:rPr>
          <w:lang w:bidi="hi-IN"/>
        </w:rPr>
      </w:pPr>
      <w:r w:rsidRPr="009C7DDB">
        <w:rPr>
          <w:lang w:bidi="hi-IN"/>
        </w:rPr>
        <w:t>The Annex also contains the relevant traffic flow rules included in Letters of Agreement (LoA) between adjacent ATC Units requested to be Hard checked by the Network Manager.</w:t>
      </w:r>
    </w:p>
    <w:p w14:paraId="19F0203D" w14:textId="77777777" w:rsidR="003704BA" w:rsidRPr="00CF252D" w:rsidRDefault="003704BA" w:rsidP="003704BA">
      <w:pPr>
        <w:jc w:val="both"/>
        <w:rPr>
          <w:rFonts w:ascii="Calibri" w:hAnsi="Calibri" w:cs="Calibri"/>
          <w:b/>
          <w:bCs/>
          <w:sz w:val="24"/>
          <w:szCs w:val="24"/>
        </w:rPr>
      </w:pPr>
    </w:p>
    <w:p w14:paraId="2C1193E3" w14:textId="77777777" w:rsidR="00D37A38" w:rsidRPr="00CF252D" w:rsidRDefault="00E86E17" w:rsidP="007538CD">
      <w:pPr>
        <w:numPr>
          <w:ilvl w:val="1"/>
          <w:numId w:val="9"/>
        </w:numPr>
        <w:jc w:val="both"/>
        <w:rPr>
          <w:rFonts w:ascii="Calibri" w:hAnsi="Calibri" w:cs="Calibri"/>
          <w:b/>
          <w:bCs/>
          <w:sz w:val="24"/>
          <w:szCs w:val="24"/>
        </w:rPr>
      </w:pPr>
      <w:r w:rsidRPr="00CF252D">
        <w:rPr>
          <w:rFonts w:ascii="Calibri" w:hAnsi="Calibri" w:cs="Calibri"/>
          <w:b/>
          <w:bCs/>
          <w:sz w:val="24"/>
          <w:szCs w:val="24"/>
        </w:rPr>
        <w:t xml:space="preserve"> Annex 2C – FUA Traffic Flow Rules</w:t>
      </w:r>
    </w:p>
    <w:p w14:paraId="39634022" w14:textId="77777777" w:rsidR="00E86E17" w:rsidRDefault="00E86E17" w:rsidP="00E86E17">
      <w:pPr>
        <w:pStyle w:val="Heading7"/>
      </w:pPr>
      <w:r w:rsidRPr="009C7DDB">
        <w:rPr>
          <w:lang w:bidi="hi-IN"/>
        </w:rPr>
        <w:t xml:space="preserve">This Annex defines the </w:t>
      </w:r>
      <w:r w:rsidRPr="009C7DDB">
        <w:t xml:space="preserve">traffic flow rules imposed by each State/FAB/ANSP in accordance with </w:t>
      </w:r>
      <w:r w:rsidRPr="00CF252D">
        <w:rPr>
          <w:rFonts w:eastAsia="Calibri" w:cs="ArialMT"/>
          <w:szCs w:val="22"/>
        </w:rPr>
        <w:t>the Flexible Use of</w:t>
      </w:r>
      <w:r w:rsidRPr="009C7DDB">
        <w:rPr>
          <w:lang w:bidi="hi-IN"/>
        </w:rPr>
        <w:t xml:space="preserve"> </w:t>
      </w:r>
      <w:r w:rsidRPr="00CF252D">
        <w:rPr>
          <w:rFonts w:eastAsia="Calibri" w:cs="ArialMT"/>
          <w:szCs w:val="22"/>
        </w:rPr>
        <w:t>Airspace (FUA)</w:t>
      </w:r>
      <w:r w:rsidRPr="009C7DDB">
        <w:rPr>
          <w:lang w:bidi="hi-IN"/>
        </w:rPr>
        <w:t xml:space="preserve"> concept.</w:t>
      </w:r>
    </w:p>
    <w:p w14:paraId="2FA03BEF" w14:textId="77777777" w:rsidR="00837C63" w:rsidRPr="00CF252D" w:rsidRDefault="00E86E17" w:rsidP="00E86E17">
      <w:pPr>
        <w:pStyle w:val="Heading7"/>
        <w:rPr>
          <w:rFonts w:cs="Calibri"/>
        </w:rPr>
      </w:pPr>
      <w:r w:rsidRPr="009C7DDB">
        <w:rPr>
          <w:lang w:bidi="ml-IN"/>
        </w:rPr>
        <w:t xml:space="preserve">The data expressing </w:t>
      </w:r>
      <w:r w:rsidRPr="009C7DDB">
        <w:t>FUA traffic flow rules</w:t>
      </w:r>
      <w:r w:rsidRPr="009C7DDB">
        <w:rPr>
          <w:lang w:bidi="ml-IN"/>
        </w:rPr>
        <w:t xml:space="preserve"> include, but not limited to, </w:t>
      </w:r>
      <w:r w:rsidRPr="009C7DDB">
        <w:rPr>
          <w:lang w:bidi="hi-IN"/>
        </w:rPr>
        <w:t xml:space="preserve">valid information related to relevant area/zone, allocated via EAUP/EUUP, such as options identification(s) - individual, group, description of identifications belonging to relevant option, </w:t>
      </w:r>
      <w:r w:rsidRPr="009C7DDB">
        <w:rPr>
          <w:lang w:bidi="ml-IN"/>
        </w:rPr>
        <w:t xml:space="preserve">categorisation, </w:t>
      </w:r>
      <w:r w:rsidRPr="009C7DDB">
        <w:rPr>
          <w:lang w:bidi="hi-IN"/>
        </w:rPr>
        <w:t>operational goal,</w:t>
      </w:r>
      <w:r w:rsidRPr="009C7DDB">
        <w:rPr>
          <w:lang w:bidi="ml-IN"/>
        </w:rPr>
        <w:t xml:space="preserve"> </w:t>
      </w:r>
      <w:r w:rsidRPr="009C7DDB">
        <w:t xml:space="preserve">specific conditions for the utilisation of FRA Intermediate Point(s), affected ATS routes and/or DCT options when area/zone is activated, </w:t>
      </w:r>
      <w:r w:rsidRPr="009C7DDB">
        <w:rPr>
          <w:lang w:bidi="ml-IN"/>
        </w:rPr>
        <w:t>remarks, etc.</w:t>
      </w:r>
      <w:r w:rsidRPr="00CF252D">
        <w:rPr>
          <w:rFonts w:cs="Calibri"/>
        </w:rPr>
        <w:t xml:space="preserve"> </w:t>
      </w:r>
    </w:p>
    <w:p w14:paraId="312802A9" w14:textId="77777777" w:rsidR="00E86E17" w:rsidRPr="00CF252D" w:rsidRDefault="00E86E17">
      <w:pPr>
        <w:rPr>
          <w:rFonts w:ascii="Calibri" w:hAnsi="Calibri" w:cs="Calibri"/>
          <w:sz w:val="24"/>
          <w:szCs w:val="24"/>
        </w:rPr>
      </w:pPr>
      <w:r w:rsidRPr="00CF252D">
        <w:rPr>
          <w:rFonts w:ascii="Calibri" w:hAnsi="Calibri" w:cs="Calibri"/>
          <w:sz w:val="24"/>
          <w:szCs w:val="24"/>
        </w:rPr>
        <w:br w:type="page"/>
      </w:r>
    </w:p>
    <w:p w14:paraId="66FAE821" w14:textId="77777777" w:rsidR="002D633A" w:rsidRPr="00CF252D" w:rsidRDefault="002D633A" w:rsidP="00837C63">
      <w:pPr>
        <w:jc w:val="both"/>
        <w:rPr>
          <w:rFonts w:ascii="Calibri" w:hAnsi="Calibri" w:cs="Calibri"/>
          <w:sz w:val="24"/>
          <w:szCs w:val="24"/>
        </w:rPr>
      </w:pPr>
    </w:p>
    <w:p w14:paraId="42A838EB" w14:textId="77777777" w:rsidR="00E14D3A" w:rsidRPr="00CF252D" w:rsidRDefault="00E86E17" w:rsidP="005D6FEB">
      <w:pPr>
        <w:numPr>
          <w:ilvl w:val="1"/>
          <w:numId w:val="9"/>
        </w:numPr>
        <w:jc w:val="both"/>
        <w:rPr>
          <w:rFonts w:ascii="Calibri" w:hAnsi="Calibri" w:cs="Calibri"/>
          <w:b/>
          <w:bCs/>
          <w:sz w:val="24"/>
          <w:szCs w:val="24"/>
        </w:rPr>
      </w:pPr>
      <w:r w:rsidRPr="00CF252D">
        <w:rPr>
          <w:rFonts w:ascii="Calibri" w:hAnsi="Calibri" w:cs="Calibri"/>
          <w:b/>
          <w:bCs/>
          <w:sz w:val="24"/>
          <w:szCs w:val="24"/>
          <w:lang w:bidi="hi-IN"/>
        </w:rPr>
        <w:t>Traffic Flow Rules Categorisation</w:t>
      </w:r>
    </w:p>
    <w:p w14:paraId="4A9C5DAC" w14:textId="77777777" w:rsidR="00E86E17" w:rsidRPr="009C7DDB" w:rsidRDefault="00E86E17" w:rsidP="007A4A72">
      <w:pPr>
        <w:pStyle w:val="Heading7"/>
        <w:numPr>
          <w:ilvl w:val="6"/>
          <w:numId w:val="42"/>
        </w:numPr>
        <w:spacing w:before="120" w:after="120"/>
        <w:jc w:val="both"/>
        <w:rPr>
          <w:lang w:bidi="hi-IN"/>
        </w:rPr>
      </w:pPr>
      <w:r w:rsidRPr="009C7DDB">
        <w:t xml:space="preserve">Traffic Flow Rules shall be divided into two categories separated by eligible criteria, </w:t>
      </w:r>
      <w:r w:rsidRPr="009C7DDB">
        <w:rPr>
          <w:lang w:bidi="ml-IN"/>
        </w:rPr>
        <w:t>which are not limited to the lists presented below</w:t>
      </w:r>
      <w:r w:rsidRPr="009C7DDB">
        <w:rPr>
          <w:lang w:bidi="hi-IN"/>
        </w:rPr>
        <w:t>:</w:t>
      </w:r>
    </w:p>
    <w:p w14:paraId="6BC26234" w14:textId="77777777" w:rsidR="00E86E17" w:rsidRPr="009C7DDB" w:rsidRDefault="00E86E17" w:rsidP="007A4A72">
      <w:pPr>
        <w:pStyle w:val="Heading8"/>
        <w:numPr>
          <w:ilvl w:val="7"/>
          <w:numId w:val="43"/>
        </w:numPr>
        <w:spacing w:before="120" w:after="120"/>
        <w:jc w:val="both"/>
        <w:rPr>
          <w:lang w:bidi="hi-IN"/>
        </w:rPr>
      </w:pPr>
      <w:r w:rsidRPr="009C7DDB">
        <w:rPr>
          <w:b/>
        </w:rPr>
        <w:t>Capacity (C)</w:t>
      </w:r>
    </w:p>
    <w:p w14:paraId="1B3E531D" w14:textId="77777777" w:rsidR="00E86E17" w:rsidRDefault="00E86E17" w:rsidP="00E86E17">
      <w:pPr>
        <w:pStyle w:val="Heading8"/>
        <w:ind w:left="1134"/>
      </w:pPr>
      <w:r w:rsidRPr="009C7DDB">
        <w:t>Any traffic flow rule is eligible for this category, if it:</w:t>
      </w:r>
    </w:p>
    <w:p w14:paraId="41073A81" w14:textId="77777777" w:rsidR="00E86E17" w:rsidRPr="006B2835" w:rsidRDefault="00E86E17" w:rsidP="007A4A72">
      <w:pPr>
        <w:pStyle w:val="Heading9"/>
        <w:numPr>
          <w:ilvl w:val="8"/>
          <w:numId w:val="42"/>
        </w:numPr>
      </w:pPr>
      <w:r w:rsidRPr="009C7DDB">
        <w:t>Prevents sector workload - permanent, seasonal or daily</w:t>
      </w:r>
      <w:r>
        <w:t>.</w:t>
      </w:r>
    </w:p>
    <w:p w14:paraId="4D5C3ED4" w14:textId="77777777" w:rsidR="00E86E17" w:rsidRPr="006B2835" w:rsidRDefault="00E86E17" w:rsidP="007A4A72">
      <w:pPr>
        <w:pStyle w:val="Heading9"/>
        <w:numPr>
          <w:ilvl w:val="8"/>
          <w:numId w:val="42"/>
        </w:numPr>
      </w:pPr>
      <w:r w:rsidRPr="009C7DDB">
        <w:t>Avoids sector complexity through traffic flows:</w:t>
      </w:r>
    </w:p>
    <w:p w14:paraId="66E32E4B" w14:textId="77777777" w:rsidR="00E86E17" w:rsidRDefault="00E86E17" w:rsidP="007A4A72">
      <w:pPr>
        <w:pStyle w:val="Heading8"/>
        <w:numPr>
          <w:ilvl w:val="1"/>
          <w:numId w:val="44"/>
        </w:numPr>
        <w:spacing w:before="120" w:after="120"/>
        <w:ind w:left="2268" w:hanging="567"/>
        <w:jc w:val="both"/>
      </w:pPr>
      <w:r w:rsidRPr="009C7DDB">
        <w:t>Redistribution, de-conflicting, crossings, merge, convergence, organisation, orientation, segregation (departures from arrivals, departures from overflights, unidirectional flows, etc.).</w:t>
      </w:r>
    </w:p>
    <w:p w14:paraId="3473E6F0" w14:textId="77777777" w:rsidR="00E86E17" w:rsidRPr="006B2835" w:rsidRDefault="00E86E17" w:rsidP="007A4A72">
      <w:pPr>
        <w:pStyle w:val="Heading9"/>
        <w:numPr>
          <w:ilvl w:val="8"/>
          <w:numId w:val="42"/>
        </w:numPr>
      </w:pPr>
      <w:r w:rsidRPr="009C7DDB">
        <w:t>Contributes to demand/capacity balancing/traffic count or occupancy.</w:t>
      </w:r>
    </w:p>
    <w:p w14:paraId="5D6F4A0C" w14:textId="77777777" w:rsidR="007A4A72" w:rsidRPr="009C7DDB" w:rsidRDefault="007A4A72" w:rsidP="007A4A72">
      <w:pPr>
        <w:pStyle w:val="Heading8"/>
        <w:numPr>
          <w:ilvl w:val="7"/>
          <w:numId w:val="43"/>
        </w:numPr>
        <w:spacing w:before="120" w:after="120"/>
        <w:jc w:val="both"/>
        <w:rPr>
          <w:lang w:bidi="hi-IN"/>
        </w:rPr>
      </w:pPr>
      <w:r w:rsidRPr="009C7DDB">
        <w:rPr>
          <w:b/>
        </w:rPr>
        <w:t>Structural (S)</w:t>
      </w:r>
    </w:p>
    <w:p w14:paraId="1178856E" w14:textId="77777777" w:rsidR="007A4A72" w:rsidRPr="009C7DDB" w:rsidRDefault="007A4A72" w:rsidP="007A4A72">
      <w:pPr>
        <w:pStyle w:val="Heading8"/>
        <w:ind w:left="1134"/>
      </w:pPr>
      <w:r w:rsidRPr="009C7DDB">
        <w:t>Any traffic flow rule is eligible for this category, if it:</w:t>
      </w:r>
    </w:p>
    <w:p w14:paraId="57A382FC" w14:textId="77777777" w:rsidR="007A4A72" w:rsidRPr="00763B4A" w:rsidRDefault="007A4A72" w:rsidP="007A4A72">
      <w:pPr>
        <w:pStyle w:val="Heading9"/>
        <w:numPr>
          <w:ilvl w:val="8"/>
          <w:numId w:val="42"/>
        </w:numPr>
        <w:rPr>
          <w:lang w:val="fr-FR"/>
        </w:rPr>
      </w:pPr>
      <w:r w:rsidRPr="009C7DDB">
        <w:t>Facilitates:</w:t>
      </w:r>
    </w:p>
    <w:p w14:paraId="36E4D5F7" w14:textId="77777777" w:rsidR="007A4A72" w:rsidRPr="009C7DDB" w:rsidRDefault="007A4A72" w:rsidP="007A4A72">
      <w:pPr>
        <w:pStyle w:val="Heading8"/>
        <w:numPr>
          <w:ilvl w:val="1"/>
          <w:numId w:val="44"/>
        </w:numPr>
        <w:spacing w:before="120" w:after="120"/>
        <w:ind w:left="2268" w:hanging="567"/>
        <w:jc w:val="both"/>
      </w:pPr>
      <w:r w:rsidRPr="009C7DDB">
        <w:t>SID/STAR requirements;</w:t>
      </w:r>
    </w:p>
    <w:p w14:paraId="03F12519" w14:textId="77777777" w:rsidR="007A4A72" w:rsidRPr="009C7DDB" w:rsidRDefault="007A4A72" w:rsidP="007A4A72">
      <w:pPr>
        <w:pStyle w:val="Heading8"/>
        <w:numPr>
          <w:ilvl w:val="1"/>
          <w:numId w:val="44"/>
        </w:numPr>
        <w:spacing w:before="120" w:after="120"/>
        <w:ind w:left="2268" w:hanging="567"/>
        <w:jc w:val="both"/>
      </w:pPr>
      <w:r w:rsidRPr="009C7DDB">
        <w:t>PBN requirements;</w:t>
      </w:r>
    </w:p>
    <w:p w14:paraId="5528E4AE" w14:textId="77777777" w:rsidR="007A4A72" w:rsidRPr="009C7DDB" w:rsidRDefault="007A4A72" w:rsidP="007A4A72">
      <w:pPr>
        <w:pStyle w:val="Heading8"/>
        <w:numPr>
          <w:ilvl w:val="1"/>
          <w:numId w:val="44"/>
        </w:numPr>
        <w:spacing w:before="120" w:after="120"/>
        <w:ind w:left="2268" w:hanging="567"/>
        <w:jc w:val="both"/>
      </w:pPr>
      <w:r w:rsidRPr="009C7DDB">
        <w:t>Aircraft performance, equipment, type, etc. (e.g. turboprop, jet, A321, …).</w:t>
      </w:r>
    </w:p>
    <w:p w14:paraId="1CD9D4AF" w14:textId="77777777" w:rsidR="007A4A72" w:rsidRPr="00763B4A" w:rsidRDefault="007A4A72" w:rsidP="007A4A72">
      <w:pPr>
        <w:pStyle w:val="Heading9"/>
        <w:numPr>
          <w:ilvl w:val="8"/>
          <w:numId w:val="42"/>
        </w:numPr>
        <w:rPr>
          <w:lang w:val="fr-FR"/>
        </w:rPr>
      </w:pPr>
      <w:r w:rsidRPr="009C7DDB">
        <w:t>Relates to:</w:t>
      </w:r>
    </w:p>
    <w:p w14:paraId="6BC0FF82" w14:textId="77777777" w:rsidR="007A4A72" w:rsidRPr="009C7DDB" w:rsidRDefault="007A4A72" w:rsidP="007A4A72">
      <w:pPr>
        <w:pStyle w:val="Heading8"/>
        <w:numPr>
          <w:ilvl w:val="1"/>
          <w:numId w:val="44"/>
        </w:numPr>
        <w:spacing w:before="120" w:after="120"/>
        <w:ind w:left="2268" w:hanging="567"/>
        <w:jc w:val="both"/>
      </w:pPr>
      <w:r w:rsidRPr="009C7DDB">
        <w:t>Structural rules in LoA;</w:t>
      </w:r>
    </w:p>
    <w:p w14:paraId="6617186F" w14:textId="77777777" w:rsidR="007A4A72" w:rsidRPr="009C7DDB" w:rsidRDefault="007A4A72" w:rsidP="007A4A72">
      <w:pPr>
        <w:pStyle w:val="Heading8"/>
        <w:numPr>
          <w:ilvl w:val="1"/>
          <w:numId w:val="44"/>
        </w:numPr>
        <w:spacing w:before="120" w:after="120"/>
        <w:ind w:left="2268" w:hanging="567"/>
        <w:jc w:val="both"/>
      </w:pPr>
      <w:r w:rsidRPr="009C7DDB">
        <w:t>Local military requirements;</w:t>
      </w:r>
    </w:p>
    <w:p w14:paraId="1F113E0E" w14:textId="77777777" w:rsidR="007A4A72" w:rsidRPr="009C7DDB" w:rsidRDefault="007A4A72" w:rsidP="007A4A72">
      <w:pPr>
        <w:pStyle w:val="Heading8"/>
        <w:numPr>
          <w:ilvl w:val="1"/>
          <w:numId w:val="44"/>
        </w:numPr>
        <w:spacing w:before="120" w:after="120"/>
        <w:ind w:left="2268" w:hanging="567"/>
        <w:jc w:val="both"/>
      </w:pPr>
      <w:r w:rsidRPr="009C7DDB">
        <w:t>Non-operational requirements.</w:t>
      </w:r>
    </w:p>
    <w:p w14:paraId="73866FDB" w14:textId="77777777" w:rsidR="007A4A72" w:rsidRPr="00763B4A" w:rsidRDefault="007A4A72" w:rsidP="007A4A72">
      <w:pPr>
        <w:pStyle w:val="Heading9"/>
        <w:numPr>
          <w:ilvl w:val="8"/>
          <w:numId w:val="42"/>
        </w:numPr>
        <w:rPr>
          <w:lang w:val="fr-FR"/>
        </w:rPr>
      </w:pPr>
      <w:r w:rsidRPr="009C7DDB">
        <w:t>Overcomes:</w:t>
      </w:r>
    </w:p>
    <w:p w14:paraId="077E1D6C" w14:textId="77777777" w:rsidR="007A4A72" w:rsidRPr="009C7DDB" w:rsidRDefault="007A4A72" w:rsidP="007A4A72">
      <w:pPr>
        <w:pStyle w:val="Heading8"/>
        <w:numPr>
          <w:ilvl w:val="1"/>
          <w:numId w:val="44"/>
        </w:numPr>
        <w:spacing w:before="120" w:after="120"/>
        <w:ind w:left="2268" w:hanging="567"/>
        <w:jc w:val="both"/>
      </w:pPr>
      <w:r w:rsidRPr="009C7DDB">
        <w:t>Inappropriate airspace design;</w:t>
      </w:r>
    </w:p>
    <w:p w14:paraId="0C3B6B44" w14:textId="77777777" w:rsidR="007A4A72" w:rsidRPr="009C7DDB" w:rsidRDefault="007A4A72" w:rsidP="007A4A72">
      <w:pPr>
        <w:pStyle w:val="Heading8"/>
        <w:numPr>
          <w:ilvl w:val="1"/>
          <w:numId w:val="44"/>
        </w:numPr>
        <w:spacing w:before="120" w:after="120"/>
        <w:ind w:left="2268" w:hanging="567"/>
        <w:jc w:val="both"/>
      </w:pPr>
      <w:r w:rsidRPr="009C7DDB">
        <w:t>Any system limitations.</w:t>
      </w:r>
    </w:p>
    <w:p w14:paraId="5E8EB790" w14:textId="77777777" w:rsidR="007A4A72" w:rsidRPr="00B62E6C" w:rsidRDefault="007A4A72" w:rsidP="007A4A72">
      <w:pPr>
        <w:pStyle w:val="Heading9"/>
        <w:numPr>
          <w:ilvl w:val="8"/>
          <w:numId w:val="42"/>
        </w:numPr>
        <w:rPr>
          <w:lang w:val="fr-FR"/>
        </w:rPr>
      </w:pPr>
      <w:r w:rsidRPr="009C7DDB">
        <w:t>Enables CCO/CDO</w:t>
      </w:r>
      <w:r>
        <w:t>.</w:t>
      </w:r>
    </w:p>
    <w:p w14:paraId="2425016E" w14:textId="77777777" w:rsidR="007A4A72" w:rsidRPr="006B2835" w:rsidRDefault="007A4A72" w:rsidP="007A4A72">
      <w:pPr>
        <w:pStyle w:val="Heading9"/>
        <w:numPr>
          <w:ilvl w:val="8"/>
          <w:numId w:val="42"/>
        </w:numPr>
      </w:pPr>
      <w:r w:rsidRPr="009C7DDB">
        <w:t>Allows correct horizontal and/or vertical sector sequencing/clipping.</w:t>
      </w:r>
    </w:p>
    <w:p w14:paraId="3AB4A4F0" w14:textId="77777777" w:rsidR="00E86E17" w:rsidRDefault="00E86E17" w:rsidP="00E86E17">
      <w:pPr>
        <w:pStyle w:val="Heading7"/>
        <w:numPr>
          <w:ilvl w:val="6"/>
          <w:numId w:val="0"/>
        </w:numPr>
        <w:tabs>
          <w:tab w:val="num" w:pos="567"/>
        </w:tabs>
        <w:spacing w:before="120" w:after="120"/>
        <w:ind w:left="567" w:hanging="567"/>
        <w:jc w:val="both"/>
      </w:pPr>
      <w:r w:rsidRPr="009C7DDB">
        <w:t>Each Traffic Flow Rule in Annex 2 shall be categorised by a single category provided to the Network Manager by States/FABs/ANSPs.</w:t>
      </w:r>
    </w:p>
    <w:p w14:paraId="3F286C12" w14:textId="77777777" w:rsidR="005D6FEB" w:rsidRDefault="005D6FEB" w:rsidP="005D6FEB"/>
    <w:p w14:paraId="0CC6C310" w14:textId="77777777" w:rsidR="005D6FEB" w:rsidRPr="005D6FEB" w:rsidRDefault="005D6FEB" w:rsidP="005D6FEB"/>
    <w:p w14:paraId="4035EC18" w14:textId="77777777" w:rsidR="000D6B85" w:rsidRPr="00B366FD" w:rsidRDefault="005D6FEB" w:rsidP="00B366FD">
      <w:pPr>
        <w:pStyle w:val="ListParagraph"/>
        <w:numPr>
          <w:ilvl w:val="1"/>
          <w:numId w:val="9"/>
        </w:numPr>
      </w:pPr>
      <w:r w:rsidRPr="00CF252D">
        <w:rPr>
          <w:rFonts w:ascii="Calibri" w:hAnsi="Calibri" w:cs="Calibri"/>
          <w:b/>
          <w:bCs/>
          <w:sz w:val="24"/>
          <w:szCs w:val="24"/>
        </w:rPr>
        <w:t>RAD Annex 3 – Flight Planning Facilitation Options</w:t>
      </w:r>
    </w:p>
    <w:p w14:paraId="6FAF1FCB" w14:textId="77777777" w:rsidR="005D6FEB" w:rsidRDefault="005D6FEB" w:rsidP="005D6FEB"/>
    <w:p w14:paraId="2C63AF1A" w14:textId="77777777" w:rsidR="005D6FEB" w:rsidRPr="00CF252D" w:rsidRDefault="00B366FD" w:rsidP="005D6FEB">
      <w:pPr>
        <w:rPr>
          <w:rFonts w:ascii="Calibri" w:hAnsi="Calibri" w:cs="Calibri"/>
          <w:b/>
          <w:sz w:val="24"/>
          <w:szCs w:val="24"/>
        </w:rPr>
      </w:pPr>
      <w:r w:rsidRPr="00CF252D">
        <w:rPr>
          <w:rFonts w:ascii="Calibri" w:hAnsi="Calibri" w:cs="Calibri"/>
          <w:b/>
          <w:sz w:val="24"/>
          <w:szCs w:val="24"/>
        </w:rPr>
        <w:t>Definition</w:t>
      </w:r>
    </w:p>
    <w:p w14:paraId="074131C5" w14:textId="77777777" w:rsidR="005D6FEB" w:rsidRDefault="005D6FEB" w:rsidP="005D6FEB">
      <w:pPr>
        <w:pStyle w:val="Heading7"/>
      </w:pPr>
      <w:r w:rsidRPr="009C7DDB">
        <w:t>A Flight Planning Facilitation Option is considered any measure allowing connectivity and enhancement in flight planning laterally and/or vertically.</w:t>
      </w:r>
    </w:p>
    <w:p w14:paraId="6B1F0451" w14:textId="77777777" w:rsidR="000D6B85" w:rsidRDefault="000D6B85" w:rsidP="000D6B85"/>
    <w:p w14:paraId="1FF588A5" w14:textId="77777777" w:rsidR="00F244E7" w:rsidRDefault="00F244E7" w:rsidP="00F244E7">
      <w:pPr>
        <w:pStyle w:val="Heading7"/>
      </w:pPr>
      <w:r w:rsidRPr="009C7DDB">
        <w:t>A Flight Planning Facilitation Option is considered any measure allowing connectivity and enhancement in flight planning laterally and/or vertically.</w:t>
      </w:r>
    </w:p>
    <w:p w14:paraId="2987E71A" w14:textId="77777777" w:rsidR="00F244E7" w:rsidRPr="000D6B85" w:rsidRDefault="00F244E7" w:rsidP="000D6B85"/>
    <w:p w14:paraId="5DB99D05" w14:textId="77777777" w:rsidR="007A4A72" w:rsidRPr="00CF252D" w:rsidRDefault="00F244E7" w:rsidP="007A4A72">
      <w:pPr>
        <w:rPr>
          <w:rFonts w:ascii="Calibri" w:hAnsi="Calibri" w:cs="Calibri"/>
          <w:b/>
          <w:bCs/>
          <w:sz w:val="24"/>
          <w:szCs w:val="24"/>
        </w:rPr>
      </w:pPr>
      <w:r w:rsidRPr="00CF252D">
        <w:rPr>
          <w:rFonts w:ascii="Calibri" w:hAnsi="Calibri" w:cs="Calibri"/>
          <w:b/>
          <w:bCs/>
          <w:sz w:val="24"/>
          <w:szCs w:val="24"/>
        </w:rPr>
        <w:t>Annex 3 A – Aerodrome Connectivity Options</w:t>
      </w:r>
    </w:p>
    <w:p w14:paraId="34C9BB15" w14:textId="77777777" w:rsidR="00F244E7" w:rsidRDefault="00F244E7" w:rsidP="00F244E7">
      <w:pPr>
        <w:pStyle w:val="Heading7"/>
      </w:pPr>
      <w:r w:rsidRPr="009C7DDB">
        <w:t>This Annex defines the flight plan filing options allowed by each State/FAB/ANSP to/from relevant aerodrome. Based on relevant State AIPs AOs shall be informed about the airspace organisation and procedures at/around the aerodromes.</w:t>
      </w:r>
    </w:p>
    <w:p w14:paraId="3A1AEE8B" w14:textId="77777777" w:rsidR="00F244E7" w:rsidRDefault="00F244E7" w:rsidP="00F244E7">
      <w:pPr>
        <w:pStyle w:val="Heading7"/>
      </w:pPr>
      <w:r w:rsidRPr="009C7DDB">
        <w:t>This Annex contains:</w:t>
      </w:r>
    </w:p>
    <w:p w14:paraId="363E2323" w14:textId="77777777" w:rsidR="00F244E7" w:rsidRDefault="00F244E7" w:rsidP="00F244E7">
      <w:pPr>
        <w:pStyle w:val="Heading8"/>
        <w:numPr>
          <w:ilvl w:val="0"/>
          <w:numId w:val="46"/>
        </w:numPr>
      </w:pPr>
      <w:r w:rsidRPr="009C7DDB">
        <w:t>Aerodrome DCT horizontal limits</w:t>
      </w:r>
      <w:r>
        <w:t>.</w:t>
      </w:r>
    </w:p>
    <w:p w14:paraId="08D6CAFD" w14:textId="77777777" w:rsidR="00F244E7" w:rsidRDefault="00F244E7" w:rsidP="00F244E7">
      <w:pPr>
        <w:pStyle w:val="Heading8"/>
        <w:numPr>
          <w:ilvl w:val="0"/>
          <w:numId w:val="46"/>
        </w:numPr>
      </w:pPr>
      <w:r w:rsidRPr="009C7DDB">
        <w:t>Connecting significant points for ARR/DEP to/from aerodromes without designated SIDs/STARs or to/from aerodromes where SIDs/STARs to/from particular directions are not designed</w:t>
      </w:r>
      <w:r>
        <w:t>.</w:t>
      </w:r>
    </w:p>
    <w:p w14:paraId="3335F426" w14:textId="77777777" w:rsidR="00F244E7" w:rsidRDefault="00F244E7" w:rsidP="00F244E7">
      <w:pPr>
        <w:pStyle w:val="Heading8"/>
        <w:numPr>
          <w:ilvl w:val="0"/>
          <w:numId w:val="46"/>
        </w:numPr>
      </w:pPr>
      <w:r w:rsidRPr="009C7DDB">
        <w:t>Significant points where SIDs terminate or STARs begin, for aerodromes with designated SIDs/STARs</w:t>
      </w:r>
      <w:r>
        <w:t>.</w:t>
      </w:r>
    </w:p>
    <w:p w14:paraId="37E41E09" w14:textId="77777777" w:rsidR="00F244E7" w:rsidRDefault="00F244E7" w:rsidP="00F244E7">
      <w:pPr>
        <w:pStyle w:val="Heading8"/>
        <w:numPr>
          <w:ilvl w:val="0"/>
          <w:numId w:val="46"/>
        </w:numPr>
      </w:pPr>
      <w:r w:rsidRPr="009C7DDB">
        <w:t>Additional compulsory FRA Departure (D) / Arrival (A) Connecting Point(s) from/to a certain TMA/ aerodrome and indications on their use for departures / arrivals from / to specific aerodromes</w:t>
      </w:r>
      <w:r>
        <w:t>.</w:t>
      </w:r>
    </w:p>
    <w:p w14:paraId="45611D01" w14:textId="77777777" w:rsidR="00F244E7" w:rsidRDefault="00F244E7" w:rsidP="00F244E7">
      <w:pPr>
        <w:pStyle w:val="Heading8"/>
        <w:numPr>
          <w:ilvl w:val="0"/>
          <w:numId w:val="46"/>
        </w:numPr>
      </w:pPr>
      <w:r w:rsidRPr="009C7DDB">
        <w:t>Aerodrome connecting routes or FRA Arrival/Departure connecting routes from/to the en-route phase of a flight, where established. The FRA connecting routes are those established in accordance with FRA Concept and FRA Design procedures</w:t>
      </w:r>
      <w:r>
        <w:t>.</w:t>
      </w:r>
    </w:p>
    <w:p w14:paraId="39A2921F" w14:textId="77777777" w:rsidR="00F244E7" w:rsidRDefault="00F244E7" w:rsidP="00F244E7">
      <w:pPr>
        <w:pStyle w:val="Heading8"/>
        <w:numPr>
          <w:ilvl w:val="0"/>
          <w:numId w:val="46"/>
        </w:numPr>
      </w:pPr>
      <w:r w:rsidRPr="009C7DDB">
        <w:t>Information for some flight plan filing limitations with regard to last/first SID/STAR points and ATS route network, if required</w:t>
      </w:r>
      <w:r>
        <w:t>.</w:t>
      </w:r>
    </w:p>
    <w:p w14:paraId="2CCC722D" w14:textId="77777777" w:rsidR="00F244E7" w:rsidRDefault="00F244E7" w:rsidP="00F244E7">
      <w:pPr>
        <w:pStyle w:val="Heading8"/>
        <w:numPr>
          <w:ilvl w:val="0"/>
          <w:numId w:val="46"/>
        </w:numPr>
      </w:pPr>
      <w:r w:rsidRPr="009C7DDB">
        <w:t>Information for AOs to comply with SIDs/STARs, if required.</w:t>
      </w:r>
    </w:p>
    <w:p w14:paraId="3A44E3B1" w14:textId="77777777" w:rsidR="00A754A1" w:rsidRDefault="00F244E7" w:rsidP="00A754A1">
      <w:pPr>
        <w:pStyle w:val="Heading8"/>
        <w:numPr>
          <w:ilvl w:val="0"/>
          <w:numId w:val="46"/>
        </w:numPr>
        <w:rPr>
          <w:lang w:bidi="ml-IN"/>
        </w:rPr>
      </w:pPr>
      <w:r w:rsidRPr="009C7DDB">
        <w:rPr>
          <w:lang w:bidi="ml-IN"/>
        </w:rPr>
        <w:t xml:space="preserve">The data expressing </w:t>
      </w:r>
      <w:r w:rsidRPr="009C7DDB">
        <w:t>aerodrome connectivity options</w:t>
      </w:r>
      <w:r w:rsidRPr="009C7DDB">
        <w:rPr>
          <w:lang w:bidi="ml-IN"/>
        </w:rPr>
        <w:t xml:space="preserve"> include, but not limited to, departure or arrival </w:t>
      </w:r>
      <w:r w:rsidRPr="009C7DDB">
        <w:t>aerodrome</w:t>
      </w:r>
      <w:r w:rsidRPr="009C7DDB">
        <w:rPr>
          <w:lang w:bidi="ml-IN"/>
        </w:rPr>
        <w:t xml:space="preserve">, </w:t>
      </w:r>
      <w:r w:rsidRPr="00552070">
        <w:rPr>
          <w:szCs w:val="22"/>
        </w:rPr>
        <w:t xml:space="preserve">significant point </w:t>
      </w:r>
      <w:r w:rsidRPr="00552070">
        <w:rPr>
          <w:spacing w:val="-4"/>
          <w:szCs w:val="22"/>
        </w:rPr>
        <w:t>where a SID terminates</w:t>
      </w:r>
      <w:r w:rsidRPr="00552070">
        <w:rPr>
          <w:szCs w:val="22"/>
        </w:rPr>
        <w:t>, significant point</w:t>
      </w:r>
      <w:r w:rsidRPr="00552070">
        <w:rPr>
          <w:spacing w:val="33"/>
          <w:szCs w:val="22"/>
        </w:rPr>
        <w:t xml:space="preserve"> </w:t>
      </w:r>
      <w:r w:rsidRPr="00552070">
        <w:rPr>
          <w:spacing w:val="-4"/>
          <w:szCs w:val="22"/>
        </w:rPr>
        <w:t>where a STAR begins</w:t>
      </w:r>
      <w:r w:rsidRPr="009C7DDB">
        <w:rPr>
          <w:lang w:bidi="ml-IN"/>
        </w:rPr>
        <w:t xml:space="preserve">, SID/STAR ID, significant points allowed for direct connection to relevant </w:t>
      </w:r>
      <w:r w:rsidRPr="009C7DDB">
        <w:t>aerodrome</w:t>
      </w:r>
      <w:r w:rsidRPr="009C7DDB">
        <w:rPr>
          <w:lang w:bidi="ml-IN"/>
        </w:rPr>
        <w:t>, aerodrome connecting routes, utilisation/ applicability/identification, operational goal, remarks, etc.</w:t>
      </w:r>
    </w:p>
    <w:p w14:paraId="7FDFD1BE" w14:textId="77777777" w:rsidR="00A754A1" w:rsidRPr="00A754A1" w:rsidRDefault="00A754A1" w:rsidP="00A754A1">
      <w:pPr>
        <w:rPr>
          <w:lang w:bidi="ml-IN"/>
        </w:rPr>
      </w:pPr>
    </w:p>
    <w:p w14:paraId="487E5B10" w14:textId="77777777" w:rsidR="00F244E7" w:rsidRDefault="00F244E7" w:rsidP="007A4A72"/>
    <w:p w14:paraId="3278442A" w14:textId="77777777" w:rsidR="00F244E7" w:rsidRPr="00CF252D" w:rsidRDefault="00F244E7" w:rsidP="00F244E7">
      <w:pPr>
        <w:rPr>
          <w:rFonts w:ascii="Calibri" w:hAnsi="Calibri" w:cs="Calibri"/>
          <w:b/>
          <w:bCs/>
          <w:sz w:val="24"/>
          <w:szCs w:val="24"/>
        </w:rPr>
      </w:pPr>
      <w:r w:rsidRPr="00CF252D">
        <w:rPr>
          <w:rFonts w:ascii="Calibri" w:hAnsi="Calibri" w:cs="Calibri"/>
          <w:b/>
          <w:bCs/>
          <w:sz w:val="24"/>
          <w:szCs w:val="24"/>
        </w:rPr>
        <w:t xml:space="preserve">Annex 3 </w:t>
      </w:r>
      <w:r w:rsidR="003045A8" w:rsidRPr="00CF252D">
        <w:rPr>
          <w:rFonts w:ascii="Calibri" w:hAnsi="Calibri" w:cs="Calibri"/>
          <w:b/>
          <w:bCs/>
          <w:sz w:val="24"/>
          <w:szCs w:val="24"/>
        </w:rPr>
        <w:t>B</w:t>
      </w:r>
      <w:r w:rsidRPr="00CF252D">
        <w:rPr>
          <w:rFonts w:ascii="Calibri" w:hAnsi="Calibri" w:cs="Calibri"/>
          <w:b/>
          <w:bCs/>
          <w:sz w:val="24"/>
          <w:szCs w:val="24"/>
        </w:rPr>
        <w:t xml:space="preserve"> – </w:t>
      </w:r>
      <w:r w:rsidR="00366D0C" w:rsidRPr="00CF252D">
        <w:rPr>
          <w:rFonts w:ascii="Calibri" w:hAnsi="Calibri" w:cs="Calibri"/>
          <w:b/>
          <w:bCs/>
          <w:sz w:val="24"/>
          <w:szCs w:val="24"/>
        </w:rPr>
        <w:t>Enroute DCT Options</w:t>
      </w:r>
    </w:p>
    <w:p w14:paraId="4ADBC072" w14:textId="77777777" w:rsidR="000D6B85" w:rsidRDefault="000D6B85" w:rsidP="007A4A72"/>
    <w:p w14:paraId="6B72B04D" w14:textId="77777777" w:rsidR="00F244E7" w:rsidRDefault="00F244E7" w:rsidP="00F244E7">
      <w:pPr>
        <w:pStyle w:val="Heading7"/>
        <w:numPr>
          <w:ilvl w:val="0"/>
          <w:numId w:val="48"/>
        </w:numPr>
      </w:pPr>
      <w:r w:rsidRPr="009C7DDB">
        <w:t>This Annex defines the en-route DCT (Direct) flight plan filing options imposed allowed or not allowed by each State/FAB or ATC Unit in accordance with provisions of ICAO Doc 4444 PANS-ATM</w:t>
      </w:r>
      <w:r>
        <w:t>.</w:t>
      </w:r>
    </w:p>
    <w:p w14:paraId="29E2607A" w14:textId="77777777" w:rsidR="00F244E7" w:rsidRDefault="00F244E7" w:rsidP="00F244E7">
      <w:pPr>
        <w:pStyle w:val="Heading7"/>
      </w:pPr>
      <w:r w:rsidRPr="009C7DDB">
        <w:t>This Annex contains:</w:t>
      </w:r>
    </w:p>
    <w:p w14:paraId="6C9BEE60" w14:textId="77777777" w:rsidR="00F244E7" w:rsidRDefault="00F244E7" w:rsidP="00F244E7">
      <w:pPr>
        <w:pStyle w:val="Heading8"/>
        <w:numPr>
          <w:ilvl w:val="0"/>
          <w:numId w:val="47"/>
        </w:numPr>
      </w:pPr>
      <w:r w:rsidRPr="009C7DDB">
        <w:t>DCT horizontal options inside the AoR of the relevant ATC Unit</w:t>
      </w:r>
      <w:r>
        <w:t>.</w:t>
      </w:r>
    </w:p>
    <w:p w14:paraId="3514D2B6" w14:textId="77777777" w:rsidR="00F244E7" w:rsidRDefault="00F244E7" w:rsidP="00F244E7">
      <w:pPr>
        <w:pStyle w:val="Heading8"/>
        <w:numPr>
          <w:ilvl w:val="0"/>
          <w:numId w:val="47"/>
        </w:numPr>
      </w:pPr>
      <w:r w:rsidRPr="009C7DDB">
        <w:t>Cross-border horizontal DCT options between the AoR of the relevant ATC units</w:t>
      </w:r>
      <w:r>
        <w:t>.</w:t>
      </w:r>
    </w:p>
    <w:p w14:paraId="7AE45114" w14:textId="77777777" w:rsidR="00F244E7" w:rsidRDefault="00F244E7" w:rsidP="00F244E7">
      <w:pPr>
        <w:pStyle w:val="Heading8"/>
        <w:numPr>
          <w:ilvl w:val="0"/>
          <w:numId w:val="47"/>
        </w:numPr>
      </w:pPr>
      <w:r w:rsidRPr="009C7DDB">
        <w:t xml:space="preserve">Vertically defined DCTs with availability “No” or “Yes”. Also part of these DCTs might be DCTs defined within the vertical limits of the Free Route Airspace (FRA) </w:t>
      </w:r>
      <w:r w:rsidRPr="00AB533A">
        <w:t>to specifically ensure proper vertical connectivity in flight planning with non-FRA area</w:t>
      </w:r>
      <w:r w:rsidRPr="009C7DDB">
        <w:t>.</w:t>
      </w:r>
    </w:p>
    <w:p w14:paraId="2407589D" w14:textId="77777777" w:rsidR="00F244E7" w:rsidRDefault="00F244E7" w:rsidP="00F244E7">
      <w:pPr>
        <w:pStyle w:val="Heading7"/>
        <w:numPr>
          <w:ilvl w:val="0"/>
          <w:numId w:val="48"/>
        </w:numPr>
      </w:pPr>
      <w:r w:rsidRPr="009C7DDB">
        <w:t>This Annex should contain, for DCTs with availability YES, all possible remarks concerning the airspace crossed by the allowed DCTs. Based on relevant State AIPs AOs shall be informed for DCTs passing by: Uncontrolled airspace, Danger areas, Prohibited areas, Restricted areas, TSAs, TRAs, CBAs, CTRs, TMAs etc.</w:t>
      </w:r>
    </w:p>
    <w:p w14:paraId="48DF4BB0" w14:textId="77777777" w:rsidR="00F244E7" w:rsidRDefault="00F244E7" w:rsidP="00F244E7">
      <w:pPr>
        <w:pStyle w:val="Heading7"/>
        <w:numPr>
          <w:ilvl w:val="0"/>
          <w:numId w:val="48"/>
        </w:numPr>
      </w:pPr>
      <w:r w:rsidRPr="009C7DDB">
        <w:t>This Annex should not be considered as an airspace design tool creating a complimentary ATS route network or FRA environment in Europe</w:t>
      </w:r>
      <w:r>
        <w:t>.</w:t>
      </w:r>
    </w:p>
    <w:p w14:paraId="396771CF" w14:textId="77777777" w:rsidR="00F244E7" w:rsidRDefault="00F244E7" w:rsidP="00A754A1">
      <w:pPr>
        <w:pStyle w:val="Heading7"/>
        <w:numPr>
          <w:ilvl w:val="0"/>
          <w:numId w:val="48"/>
        </w:numPr>
      </w:pPr>
      <w:r w:rsidRPr="009C7DDB">
        <w:t>Where DCT refers to Free Route Airspace (FRA) the definition of the FRA shall be found in the relevant AIP.</w:t>
      </w:r>
    </w:p>
    <w:p w14:paraId="5085E7FE" w14:textId="77777777" w:rsidR="00F244E7" w:rsidRDefault="00F244E7" w:rsidP="00A754A1">
      <w:pPr>
        <w:pStyle w:val="Heading7"/>
        <w:numPr>
          <w:ilvl w:val="0"/>
          <w:numId w:val="48"/>
        </w:numPr>
      </w:pPr>
      <w:r w:rsidRPr="009C7DDB">
        <w:t>Each State shall insure that the DCTs are compatible with the AIP of State concerned with regard to the airspace organisation inside the AoR of the relevant ATC Units.</w:t>
      </w:r>
    </w:p>
    <w:p w14:paraId="3C21D44A" w14:textId="77777777" w:rsidR="00F244E7" w:rsidRPr="00CF252D" w:rsidRDefault="00F244E7" w:rsidP="00F244E7">
      <w:pPr>
        <w:rPr>
          <w:rFonts w:ascii="Calibri" w:hAnsi="Calibri" w:cs="Calibri"/>
          <w:sz w:val="24"/>
          <w:szCs w:val="24"/>
          <w:lang w:bidi="ml-IN"/>
        </w:rPr>
      </w:pPr>
    </w:p>
    <w:p w14:paraId="78D9ECA0" w14:textId="77777777" w:rsidR="00F244E7" w:rsidRPr="00CF252D" w:rsidRDefault="00F244E7" w:rsidP="00A754A1">
      <w:pPr>
        <w:pStyle w:val="ListParagraph"/>
        <w:numPr>
          <w:ilvl w:val="0"/>
          <w:numId w:val="48"/>
        </w:numPr>
        <w:rPr>
          <w:rFonts w:ascii="Calibri" w:hAnsi="Calibri" w:cs="Calibri"/>
          <w:sz w:val="24"/>
          <w:szCs w:val="24"/>
        </w:rPr>
      </w:pPr>
      <w:r w:rsidRPr="00CF252D">
        <w:rPr>
          <w:rFonts w:ascii="Calibri" w:hAnsi="Calibri" w:cs="Calibri"/>
          <w:sz w:val="24"/>
          <w:szCs w:val="24"/>
          <w:lang w:bidi="ml-IN"/>
        </w:rPr>
        <w:t xml:space="preserve">The data expressing </w:t>
      </w:r>
      <w:r w:rsidRPr="00CF252D">
        <w:rPr>
          <w:rFonts w:ascii="Calibri" w:hAnsi="Calibri" w:cs="Calibri"/>
          <w:sz w:val="24"/>
          <w:szCs w:val="24"/>
        </w:rPr>
        <w:t>en-route DCT options</w:t>
      </w:r>
      <w:r w:rsidRPr="00CF252D">
        <w:rPr>
          <w:rFonts w:ascii="Calibri" w:hAnsi="Calibri" w:cs="Calibri"/>
          <w:sz w:val="24"/>
          <w:szCs w:val="24"/>
          <w:lang w:bidi="ml-IN"/>
        </w:rPr>
        <w:t xml:space="preserve"> include, but not limited to, first/start and last/end significant point of referenced DCT option, DCT vertical limits/availability/utilisation/identification/direction of cruising levels, local and cross-border DCT horizontal limits and identification, operational goal, referenced ATC Unit name/vertical limits, remarks, etc</w:t>
      </w:r>
    </w:p>
    <w:p w14:paraId="5B57BCD8" w14:textId="77777777" w:rsidR="00A754A1" w:rsidRPr="00CF252D" w:rsidRDefault="00A754A1" w:rsidP="00A754A1">
      <w:pPr>
        <w:pStyle w:val="ListParagraph"/>
        <w:rPr>
          <w:rFonts w:ascii="Calibri" w:hAnsi="Calibri" w:cs="Calibri"/>
          <w:sz w:val="24"/>
          <w:szCs w:val="24"/>
        </w:rPr>
      </w:pPr>
    </w:p>
    <w:p w14:paraId="4FF49B16" w14:textId="77777777" w:rsidR="00A754A1" w:rsidRPr="00CF252D" w:rsidRDefault="00A754A1" w:rsidP="00A754A1">
      <w:pPr>
        <w:rPr>
          <w:rFonts w:ascii="Calibri" w:hAnsi="Calibri" w:cs="Calibri"/>
          <w:sz w:val="24"/>
          <w:szCs w:val="24"/>
        </w:rPr>
      </w:pPr>
    </w:p>
    <w:p w14:paraId="75EE750E" w14:textId="77777777" w:rsidR="00A754A1" w:rsidRPr="00CF252D" w:rsidRDefault="00547439" w:rsidP="00A754A1">
      <w:pPr>
        <w:pStyle w:val="ListParagraph"/>
        <w:numPr>
          <w:ilvl w:val="1"/>
          <w:numId w:val="9"/>
        </w:numPr>
        <w:rPr>
          <w:rFonts w:ascii="Calibri" w:hAnsi="Calibri" w:cs="Calibri"/>
          <w:sz w:val="24"/>
          <w:szCs w:val="24"/>
        </w:rPr>
      </w:pPr>
      <w:r w:rsidRPr="00CF252D">
        <w:rPr>
          <w:rFonts w:ascii="Calibri" w:hAnsi="Calibri" w:cs="Calibri"/>
          <w:b/>
          <w:bCs/>
          <w:sz w:val="24"/>
          <w:szCs w:val="24"/>
        </w:rPr>
        <w:t>RAD Annex 4 – Special Events and Crises</w:t>
      </w:r>
    </w:p>
    <w:p w14:paraId="580D80A9" w14:textId="77777777" w:rsidR="00547439" w:rsidRDefault="00547439" w:rsidP="00547439">
      <w:pPr>
        <w:pStyle w:val="Heading7"/>
      </w:pPr>
      <w:r w:rsidRPr="009C7DDB">
        <w:rPr>
          <w:lang w:bidi="hi-IN"/>
        </w:rPr>
        <w:t xml:space="preserve">This Annex is created and published by the Network Manager, when required for the purpose of special event or during crisis </w:t>
      </w:r>
      <w:r w:rsidRPr="009C7DDB">
        <w:t>i.e. European/World Sport Events, Olympic Games, large-scale activity, Military activity/exercises, economic forums, etc.</w:t>
      </w:r>
    </w:p>
    <w:p w14:paraId="190DC6DD" w14:textId="77777777" w:rsidR="00547439" w:rsidRPr="009C7DDB" w:rsidRDefault="00547439" w:rsidP="00547439">
      <w:pPr>
        <w:pStyle w:val="Heading7"/>
      </w:pPr>
      <w:r w:rsidRPr="009C7DDB">
        <w:rPr>
          <w:lang w:bidi="hi-IN"/>
        </w:rPr>
        <w:t xml:space="preserve">This Annex </w:t>
      </w:r>
      <w:r w:rsidRPr="009C7DDB">
        <w:t>contains traffic flow rules and/or flight planning facilitation options of a temporary nature, expressed in accordance with structure of Annexes 1, 2 and 3.</w:t>
      </w:r>
    </w:p>
    <w:p w14:paraId="4092BC3D" w14:textId="77777777" w:rsidR="00547439" w:rsidRPr="00CF252D" w:rsidRDefault="00547439" w:rsidP="00547439">
      <w:pPr>
        <w:rPr>
          <w:rFonts w:ascii="Calibri" w:hAnsi="Calibri" w:cs="Calibri"/>
          <w:sz w:val="24"/>
          <w:szCs w:val="24"/>
        </w:rPr>
      </w:pPr>
    </w:p>
    <w:p w14:paraId="584C5397" w14:textId="77777777" w:rsidR="00837C63" w:rsidRPr="00CF252D" w:rsidRDefault="00837C63" w:rsidP="00E86E17">
      <w:pPr>
        <w:jc w:val="center"/>
        <w:rPr>
          <w:rFonts w:ascii="Calibri" w:hAnsi="Calibri" w:cs="Calibri"/>
          <w:sz w:val="24"/>
          <w:szCs w:val="24"/>
        </w:rPr>
      </w:pPr>
    </w:p>
    <w:p w14:paraId="032FA31F" w14:textId="77777777" w:rsidR="00837C63" w:rsidRPr="00CF252D" w:rsidRDefault="00547439" w:rsidP="007538CD">
      <w:pPr>
        <w:numPr>
          <w:ilvl w:val="0"/>
          <w:numId w:val="3"/>
        </w:numPr>
        <w:jc w:val="both"/>
        <w:rPr>
          <w:rFonts w:ascii="Calibri" w:hAnsi="Calibri" w:cs="Calibri"/>
          <w:b/>
          <w:bCs/>
          <w:sz w:val="24"/>
          <w:szCs w:val="24"/>
        </w:rPr>
      </w:pPr>
      <w:r w:rsidRPr="00CF252D">
        <w:rPr>
          <w:rFonts w:ascii="Calibri" w:hAnsi="Calibri" w:cs="Calibri"/>
          <w:b/>
          <w:bCs/>
          <w:sz w:val="24"/>
          <w:szCs w:val="24"/>
        </w:rPr>
        <w:t>Traffic Flow Rules and Flight Planning Facilitation Options Structure</w:t>
      </w:r>
    </w:p>
    <w:p w14:paraId="559198E1" w14:textId="77777777" w:rsidR="00837C63" w:rsidRPr="00CF252D" w:rsidRDefault="00837C63" w:rsidP="00837C63">
      <w:pPr>
        <w:jc w:val="both"/>
        <w:rPr>
          <w:rFonts w:ascii="Calibri" w:hAnsi="Calibri" w:cs="Calibri"/>
          <w:sz w:val="24"/>
          <w:szCs w:val="24"/>
        </w:rPr>
      </w:pPr>
    </w:p>
    <w:p w14:paraId="4DA2C78E" w14:textId="77777777" w:rsidR="00547439" w:rsidRPr="00CF252D" w:rsidRDefault="00547439" w:rsidP="007A4A72">
      <w:pPr>
        <w:numPr>
          <w:ilvl w:val="0"/>
          <w:numId w:val="25"/>
        </w:numPr>
        <w:jc w:val="both"/>
        <w:rPr>
          <w:rFonts w:ascii="Calibri" w:hAnsi="Calibri" w:cs="Calibri"/>
          <w:b/>
          <w:sz w:val="24"/>
          <w:szCs w:val="24"/>
        </w:rPr>
      </w:pPr>
      <w:r w:rsidRPr="00CF252D">
        <w:rPr>
          <w:rFonts w:ascii="Calibri" w:hAnsi="Calibri" w:cs="Calibri"/>
          <w:b/>
          <w:sz w:val="24"/>
          <w:szCs w:val="24"/>
        </w:rPr>
        <w:t>Compostion</w:t>
      </w:r>
    </w:p>
    <w:p w14:paraId="78CE7EEE" w14:textId="77777777" w:rsidR="006B0F8F" w:rsidRPr="00CF252D" w:rsidRDefault="00837C63" w:rsidP="006B0F8F">
      <w:pPr>
        <w:pStyle w:val="Heading7"/>
        <w:rPr>
          <w:rFonts w:cs="Calibri"/>
        </w:rPr>
      </w:pPr>
      <w:r w:rsidRPr="00CF252D">
        <w:rPr>
          <w:rFonts w:cs="Calibri"/>
        </w:rPr>
        <w:t>Each restriction is hierarchical and specific and has been arranged to facilitate parsing of the information into computer systems.</w:t>
      </w:r>
      <w:r w:rsidR="006B0F8F" w:rsidRPr="00CF252D">
        <w:rPr>
          <w:rFonts w:cs="Calibri"/>
        </w:rPr>
        <w:t xml:space="preserve"> </w:t>
      </w:r>
    </w:p>
    <w:p w14:paraId="24E86354" w14:textId="77777777" w:rsidR="006B0F8F" w:rsidRPr="009C7DDB" w:rsidRDefault="006B0F8F" w:rsidP="006B0F8F">
      <w:pPr>
        <w:pStyle w:val="Heading7"/>
      </w:pPr>
      <w:r w:rsidRPr="009C7DDB">
        <w:t>A restriction shall not qualify for inclusion in the RAD unless it has a FLOW ELEMENT attached to it. A FLOW ELEMENT is defined as affecting either:</w:t>
      </w:r>
    </w:p>
    <w:p w14:paraId="02375287" w14:textId="77777777" w:rsidR="006B0F8F" w:rsidRPr="009C7DDB" w:rsidRDefault="006B0F8F" w:rsidP="006B0F8F">
      <w:pPr>
        <w:pStyle w:val="Heading8"/>
        <w:numPr>
          <w:ilvl w:val="0"/>
          <w:numId w:val="49"/>
        </w:numPr>
      </w:pPr>
      <w:r w:rsidRPr="009C7DDB">
        <w:t>Departures from an Airfield/Group/Area</w:t>
      </w:r>
      <w:r>
        <w:t>.</w:t>
      </w:r>
    </w:p>
    <w:p w14:paraId="1F65C3AF" w14:textId="77777777" w:rsidR="006B0F8F" w:rsidRPr="009C7DDB" w:rsidRDefault="006B0F8F" w:rsidP="006B0F8F">
      <w:pPr>
        <w:pStyle w:val="Heading8"/>
        <w:numPr>
          <w:ilvl w:val="0"/>
          <w:numId w:val="49"/>
        </w:numPr>
      </w:pPr>
      <w:r w:rsidRPr="009C7DDB">
        <w:t>Arrivals to an Airfield/Group/Area</w:t>
      </w:r>
      <w:r>
        <w:t>.</w:t>
      </w:r>
    </w:p>
    <w:p w14:paraId="1E10E4B9" w14:textId="77777777" w:rsidR="006B0F8F" w:rsidRPr="009C7DDB" w:rsidRDefault="006B0F8F" w:rsidP="006B0F8F">
      <w:pPr>
        <w:pStyle w:val="Heading8"/>
        <w:numPr>
          <w:ilvl w:val="0"/>
          <w:numId w:val="49"/>
        </w:numPr>
      </w:pPr>
      <w:r w:rsidRPr="009C7DDB">
        <w:t>Traffic flying between Airfields/Groups/Area</w:t>
      </w:r>
      <w:r>
        <w:t>.</w:t>
      </w:r>
    </w:p>
    <w:p w14:paraId="09235704" w14:textId="77777777" w:rsidR="006B0F8F" w:rsidRPr="009C7DDB" w:rsidRDefault="006B0F8F" w:rsidP="006B0F8F">
      <w:pPr>
        <w:pStyle w:val="Heading8"/>
        <w:numPr>
          <w:ilvl w:val="0"/>
          <w:numId w:val="49"/>
        </w:numPr>
      </w:pPr>
      <w:r w:rsidRPr="009C7DDB">
        <w:t>Overflying traffic.</w:t>
      </w:r>
    </w:p>
    <w:p w14:paraId="2BCDE4B5" w14:textId="77777777" w:rsidR="00837C63" w:rsidRPr="00CF252D" w:rsidRDefault="00837C63" w:rsidP="00547439">
      <w:pPr>
        <w:jc w:val="both"/>
        <w:rPr>
          <w:rFonts w:ascii="Calibri" w:hAnsi="Calibri" w:cs="Calibri"/>
          <w:sz w:val="24"/>
          <w:szCs w:val="24"/>
        </w:rPr>
      </w:pPr>
    </w:p>
    <w:p w14:paraId="14CBCCB2" w14:textId="77777777" w:rsidR="00837C63" w:rsidRPr="00CF252D" w:rsidRDefault="00837C63" w:rsidP="00837C63">
      <w:pPr>
        <w:jc w:val="both"/>
        <w:rPr>
          <w:rFonts w:ascii="Calibri" w:hAnsi="Calibri" w:cs="Calibri"/>
          <w:sz w:val="24"/>
          <w:szCs w:val="24"/>
        </w:rPr>
      </w:pPr>
    </w:p>
    <w:p w14:paraId="69789371" w14:textId="77777777" w:rsidR="00147708" w:rsidRPr="00CF252D" w:rsidRDefault="00147708" w:rsidP="007A4A72">
      <w:pPr>
        <w:numPr>
          <w:ilvl w:val="0"/>
          <w:numId w:val="25"/>
        </w:numPr>
        <w:jc w:val="both"/>
        <w:rPr>
          <w:rFonts w:ascii="Calibri" w:hAnsi="Calibri" w:cs="Calibri"/>
          <w:sz w:val="24"/>
          <w:szCs w:val="24"/>
        </w:rPr>
      </w:pPr>
      <w:r w:rsidRPr="00CF252D">
        <w:rPr>
          <w:rFonts w:ascii="Calibri" w:hAnsi="Calibri" w:cs="Calibri"/>
          <w:sz w:val="24"/>
          <w:szCs w:val="24"/>
        </w:rPr>
        <w:t xml:space="preserve">For the </w:t>
      </w:r>
      <w:r w:rsidRPr="00CF252D">
        <w:rPr>
          <w:rFonts w:ascii="Calibri" w:hAnsi="Calibri" w:cs="Calibri"/>
          <w:sz w:val="24"/>
          <w:szCs w:val="24"/>
          <w:u w:val="single"/>
        </w:rPr>
        <w:t>usage</w:t>
      </w:r>
      <w:r w:rsidRPr="00CF252D">
        <w:rPr>
          <w:rFonts w:ascii="Calibri" w:hAnsi="Calibri" w:cs="Calibri"/>
          <w:sz w:val="24"/>
          <w:szCs w:val="24"/>
        </w:rPr>
        <w:t xml:space="preserve"> of the restricted object (</w:t>
      </w:r>
      <w:r w:rsidR="00551F81" w:rsidRPr="00CF252D">
        <w:rPr>
          <w:rFonts w:ascii="Calibri" w:hAnsi="Calibri" w:cs="Calibri"/>
          <w:sz w:val="24"/>
          <w:szCs w:val="24"/>
        </w:rPr>
        <w:t xml:space="preserve">significant point, </w:t>
      </w:r>
      <w:smartTag w:uri="urn:schemas-microsoft-com:office:smarttags" w:element="stockticker">
        <w:r w:rsidR="00551F81" w:rsidRPr="00CF252D">
          <w:rPr>
            <w:rFonts w:ascii="Calibri" w:hAnsi="Calibri" w:cs="Calibri"/>
            <w:sz w:val="24"/>
            <w:szCs w:val="24"/>
          </w:rPr>
          <w:t>ATS</w:t>
        </w:r>
      </w:smartTag>
      <w:r w:rsidR="00551F81" w:rsidRPr="00CF252D">
        <w:rPr>
          <w:rFonts w:ascii="Calibri" w:hAnsi="Calibri" w:cs="Calibri"/>
          <w:sz w:val="24"/>
          <w:szCs w:val="24"/>
        </w:rPr>
        <w:t xml:space="preserve"> route segment, defined DCT, </w:t>
      </w:r>
      <w:r w:rsidR="00551F81" w:rsidRPr="00CF252D">
        <w:rPr>
          <w:rFonts w:ascii="Calibri" w:hAnsi="Calibri" w:cs="Calibri"/>
          <w:sz w:val="24"/>
          <w:szCs w:val="24"/>
          <w:lang w:bidi="hi-IN"/>
        </w:rPr>
        <w:t xml:space="preserve">airspace volume (ATC Unit, AoR of relevant ATC Unit - CTA/UTA, TMA, CTR or </w:t>
      </w:r>
      <w:r w:rsidR="00551F81" w:rsidRPr="00CF252D">
        <w:rPr>
          <w:rFonts w:ascii="Calibri" w:hAnsi="Calibri" w:cs="Calibri"/>
          <w:sz w:val="24"/>
          <w:szCs w:val="24"/>
        </w:rPr>
        <w:t xml:space="preserve">individual control sector/s within an ATC unit), etc.) </w:t>
      </w:r>
      <w:r w:rsidRPr="00CF252D">
        <w:rPr>
          <w:rFonts w:ascii="Calibri" w:hAnsi="Calibri" w:cs="Calibri"/>
          <w:sz w:val="24"/>
          <w:szCs w:val="24"/>
        </w:rPr>
        <w:t xml:space="preserve"> there are 3 (three) main types of restrictions:</w:t>
      </w:r>
    </w:p>
    <w:p w14:paraId="51BD3A87" w14:textId="77777777" w:rsidR="00147708" w:rsidRPr="00CF252D" w:rsidRDefault="00147708" w:rsidP="007A4A72">
      <w:pPr>
        <w:numPr>
          <w:ilvl w:val="0"/>
          <w:numId w:val="28"/>
        </w:numPr>
        <w:jc w:val="both"/>
        <w:rPr>
          <w:rFonts w:ascii="Calibri" w:hAnsi="Calibri" w:cs="Calibri"/>
          <w:sz w:val="24"/>
          <w:szCs w:val="24"/>
        </w:rPr>
      </w:pPr>
      <w:r w:rsidRPr="00CF252D">
        <w:rPr>
          <w:rFonts w:ascii="Calibri" w:hAnsi="Calibri" w:cs="Calibri"/>
          <w:bCs/>
          <w:sz w:val="24"/>
          <w:szCs w:val="24"/>
        </w:rPr>
        <w:t>Not available for …</w:t>
      </w:r>
    </w:p>
    <w:p w14:paraId="637B3D22" w14:textId="77777777" w:rsidR="00147708" w:rsidRPr="00CF252D" w:rsidRDefault="00147708" w:rsidP="00147708">
      <w:pPr>
        <w:ind w:left="851" w:firstLine="283"/>
        <w:jc w:val="both"/>
        <w:rPr>
          <w:rFonts w:ascii="Calibri" w:hAnsi="Calibri" w:cs="Calibri"/>
          <w:sz w:val="24"/>
          <w:szCs w:val="24"/>
        </w:rPr>
      </w:pPr>
      <w:r w:rsidRPr="00CF252D">
        <w:rPr>
          <w:rFonts w:ascii="Calibri" w:hAnsi="Calibri" w:cs="Calibri"/>
          <w:sz w:val="24"/>
          <w:szCs w:val="24"/>
          <w:u w:val="single"/>
        </w:rPr>
        <w:t>Flight planning</w:t>
      </w:r>
      <w:r w:rsidRPr="00CF252D">
        <w:rPr>
          <w:rFonts w:ascii="Calibri" w:hAnsi="Calibri" w:cs="Calibri"/>
          <w:sz w:val="24"/>
          <w:szCs w:val="24"/>
        </w:rPr>
        <w:t xml:space="preserve"> via restricted object </w:t>
      </w:r>
      <w:r w:rsidRPr="00CF252D">
        <w:rPr>
          <w:rFonts w:ascii="Calibri" w:hAnsi="Calibri" w:cs="Calibri"/>
          <w:sz w:val="24"/>
          <w:szCs w:val="24"/>
          <w:u w:val="single"/>
        </w:rPr>
        <w:t>is forbidden</w:t>
      </w:r>
      <w:r w:rsidRPr="00CF252D">
        <w:rPr>
          <w:rFonts w:ascii="Calibri" w:hAnsi="Calibri" w:cs="Calibri"/>
          <w:sz w:val="24"/>
          <w:szCs w:val="24"/>
        </w:rPr>
        <w:t xml:space="preserve"> for described flow(s).</w:t>
      </w:r>
    </w:p>
    <w:p w14:paraId="09E5375E" w14:textId="77777777" w:rsidR="00147708" w:rsidRPr="00CF252D" w:rsidRDefault="00147708" w:rsidP="007A4A72">
      <w:pPr>
        <w:numPr>
          <w:ilvl w:val="0"/>
          <w:numId w:val="28"/>
        </w:numPr>
        <w:jc w:val="both"/>
        <w:rPr>
          <w:rFonts w:ascii="Calibri" w:hAnsi="Calibri" w:cs="Calibri"/>
          <w:sz w:val="24"/>
          <w:szCs w:val="24"/>
        </w:rPr>
      </w:pPr>
      <w:r w:rsidRPr="00CF252D">
        <w:rPr>
          <w:rFonts w:ascii="Calibri" w:hAnsi="Calibri" w:cs="Calibri"/>
          <w:bCs/>
          <w:sz w:val="24"/>
          <w:szCs w:val="24"/>
        </w:rPr>
        <w:t>Only available for …</w:t>
      </w:r>
    </w:p>
    <w:p w14:paraId="3989C7D9" w14:textId="77777777" w:rsidR="00147708" w:rsidRPr="00CF252D" w:rsidRDefault="00147708" w:rsidP="00147708">
      <w:pPr>
        <w:ind w:left="851" w:firstLine="283"/>
        <w:jc w:val="both"/>
        <w:rPr>
          <w:rFonts w:ascii="Calibri" w:hAnsi="Calibri" w:cs="Calibri"/>
          <w:sz w:val="24"/>
          <w:szCs w:val="24"/>
        </w:rPr>
      </w:pPr>
      <w:r w:rsidRPr="00CF252D">
        <w:rPr>
          <w:rFonts w:ascii="Calibri" w:hAnsi="Calibri" w:cs="Calibri"/>
          <w:sz w:val="24"/>
          <w:szCs w:val="24"/>
          <w:u w:val="single"/>
        </w:rPr>
        <w:t>Flight planning</w:t>
      </w:r>
      <w:r w:rsidRPr="00CF252D">
        <w:rPr>
          <w:rFonts w:ascii="Calibri" w:hAnsi="Calibri" w:cs="Calibri"/>
          <w:sz w:val="24"/>
          <w:szCs w:val="24"/>
        </w:rPr>
        <w:t xml:space="preserve"> via restricted object </w:t>
      </w:r>
      <w:r w:rsidRPr="00CF252D">
        <w:rPr>
          <w:rFonts w:ascii="Calibri" w:hAnsi="Calibri" w:cs="Calibri"/>
          <w:sz w:val="24"/>
          <w:szCs w:val="24"/>
          <w:u w:val="single"/>
        </w:rPr>
        <w:t>is allowed</w:t>
      </w:r>
      <w:r w:rsidRPr="00CF252D">
        <w:rPr>
          <w:rFonts w:ascii="Calibri" w:hAnsi="Calibri" w:cs="Calibri"/>
          <w:sz w:val="24"/>
          <w:szCs w:val="24"/>
        </w:rPr>
        <w:t xml:space="preserve"> exclusively for described flow(s).</w:t>
      </w:r>
    </w:p>
    <w:p w14:paraId="75C49A3C" w14:textId="77777777" w:rsidR="00147708" w:rsidRPr="00CF252D" w:rsidRDefault="00147708" w:rsidP="007A4A72">
      <w:pPr>
        <w:numPr>
          <w:ilvl w:val="0"/>
          <w:numId w:val="28"/>
        </w:numPr>
        <w:jc w:val="both"/>
        <w:rPr>
          <w:rFonts w:ascii="Calibri" w:hAnsi="Calibri" w:cs="Calibri"/>
          <w:sz w:val="24"/>
          <w:szCs w:val="24"/>
        </w:rPr>
      </w:pPr>
      <w:r w:rsidRPr="00CF252D">
        <w:rPr>
          <w:rFonts w:ascii="Calibri" w:hAnsi="Calibri" w:cs="Calibri"/>
          <w:bCs/>
          <w:sz w:val="24"/>
          <w:szCs w:val="24"/>
        </w:rPr>
        <w:t>Compulsory for …</w:t>
      </w:r>
    </w:p>
    <w:p w14:paraId="125DD7CD" w14:textId="77777777" w:rsidR="00147708" w:rsidRPr="00CF252D" w:rsidRDefault="00147708" w:rsidP="00147708">
      <w:pPr>
        <w:ind w:left="851" w:firstLine="283"/>
        <w:jc w:val="both"/>
        <w:rPr>
          <w:rFonts w:ascii="Calibri" w:hAnsi="Calibri" w:cs="Calibri"/>
          <w:sz w:val="24"/>
          <w:szCs w:val="24"/>
        </w:rPr>
      </w:pPr>
      <w:r w:rsidRPr="00CF252D">
        <w:rPr>
          <w:rFonts w:ascii="Calibri" w:hAnsi="Calibri" w:cs="Calibri"/>
          <w:sz w:val="24"/>
          <w:szCs w:val="24"/>
          <w:u w:val="single"/>
        </w:rPr>
        <w:t>Flight planning</w:t>
      </w:r>
      <w:r w:rsidRPr="00CF252D">
        <w:rPr>
          <w:rFonts w:ascii="Calibri" w:hAnsi="Calibri" w:cs="Calibri"/>
          <w:sz w:val="24"/>
          <w:szCs w:val="24"/>
        </w:rPr>
        <w:t xml:space="preserve"> via restricted object </w:t>
      </w:r>
      <w:r w:rsidRPr="00CF252D">
        <w:rPr>
          <w:rFonts w:ascii="Calibri" w:hAnsi="Calibri" w:cs="Calibri"/>
          <w:sz w:val="24"/>
          <w:szCs w:val="24"/>
          <w:u w:val="single"/>
        </w:rPr>
        <w:t>is the only valid option</w:t>
      </w:r>
      <w:r w:rsidRPr="00CF252D">
        <w:rPr>
          <w:rFonts w:ascii="Calibri" w:hAnsi="Calibri" w:cs="Calibri"/>
          <w:sz w:val="24"/>
          <w:szCs w:val="24"/>
        </w:rPr>
        <w:t xml:space="preserve"> for described flow(s).</w:t>
      </w:r>
    </w:p>
    <w:p w14:paraId="352C8B72" w14:textId="77777777" w:rsidR="00147708" w:rsidRPr="00CF252D" w:rsidRDefault="00147708" w:rsidP="00147708">
      <w:pPr>
        <w:jc w:val="both"/>
        <w:rPr>
          <w:rFonts w:ascii="Calibri" w:hAnsi="Calibri" w:cs="Calibri"/>
          <w:b/>
          <w:sz w:val="24"/>
          <w:szCs w:val="24"/>
        </w:rPr>
      </w:pPr>
    </w:p>
    <w:p w14:paraId="08EE6231" w14:textId="77777777" w:rsidR="00147708" w:rsidRPr="00CF252D" w:rsidRDefault="00147708" w:rsidP="007A4A72">
      <w:pPr>
        <w:numPr>
          <w:ilvl w:val="0"/>
          <w:numId w:val="25"/>
        </w:numPr>
        <w:jc w:val="both"/>
        <w:rPr>
          <w:rFonts w:ascii="Calibri" w:hAnsi="Calibri" w:cs="Calibri"/>
          <w:sz w:val="24"/>
          <w:szCs w:val="24"/>
        </w:rPr>
      </w:pPr>
      <w:r w:rsidRPr="00CF252D">
        <w:rPr>
          <w:rFonts w:ascii="Calibri" w:hAnsi="Calibri" w:cs="Calibri"/>
          <w:sz w:val="24"/>
          <w:szCs w:val="24"/>
        </w:rPr>
        <w:t xml:space="preserve">For the </w:t>
      </w:r>
      <w:r w:rsidRPr="00CF252D">
        <w:rPr>
          <w:rFonts w:ascii="Calibri" w:hAnsi="Calibri" w:cs="Calibri"/>
          <w:sz w:val="24"/>
          <w:szCs w:val="24"/>
          <w:u w:val="single"/>
        </w:rPr>
        <w:t>combination of elements</w:t>
      </w:r>
      <w:r w:rsidRPr="00CF252D">
        <w:rPr>
          <w:rFonts w:ascii="Calibri" w:hAnsi="Calibri" w:cs="Calibri"/>
          <w:sz w:val="24"/>
          <w:szCs w:val="24"/>
        </w:rPr>
        <w:t xml:space="preserve"> that define the flow of traffic, there are 2 (two) types of restrictions - inclusive and exclusive:</w:t>
      </w:r>
    </w:p>
    <w:p w14:paraId="3C39BA1B" w14:textId="77777777" w:rsidR="00147708" w:rsidRPr="00CF252D" w:rsidRDefault="00147708" w:rsidP="00147708">
      <w:pPr>
        <w:jc w:val="both"/>
        <w:rPr>
          <w:rFonts w:ascii="Calibri" w:hAnsi="Calibri" w:cs="Calibri"/>
          <w:sz w:val="24"/>
          <w:szCs w:val="24"/>
        </w:rPr>
      </w:pPr>
    </w:p>
    <w:p w14:paraId="0DA58284" w14:textId="77777777" w:rsidR="00147708" w:rsidRPr="00CF252D" w:rsidRDefault="00147708" w:rsidP="007538CD">
      <w:pPr>
        <w:numPr>
          <w:ilvl w:val="0"/>
          <w:numId w:val="5"/>
        </w:numPr>
        <w:jc w:val="both"/>
        <w:rPr>
          <w:rFonts w:ascii="Calibri" w:hAnsi="Calibri" w:cs="Calibri"/>
          <w:b/>
          <w:sz w:val="24"/>
          <w:szCs w:val="24"/>
        </w:rPr>
      </w:pPr>
      <w:r w:rsidRPr="00CF252D">
        <w:rPr>
          <w:rFonts w:ascii="Calibri" w:hAnsi="Calibri" w:cs="Calibri"/>
          <w:sz w:val="24"/>
          <w:szCs w:val="24"/>
        </w:rPr>
        <w:t>INCLUSIVE restriction</w:t>
      </w:r>
      <w:r w:rsidRPr="00CF252D">
        <w:rPr>
          <w:rFonts w:ascii="Calibri" w:hAnsi="Calibri" w:cs="Calibri"/>
          <w:bCs/>
          <w:sz w:val="24"/>
          <w:szCs w:val="24"/>
        </w:rPr>
        <w:t xml:space="preserve"> - traffic </w:t>
      </w:r>
      <w:r w:rsidRPr="00CF252D">
        <w:rPr>
          <w:rFonts w:ascii="Calibri" w:hAnsi="Calibri" w:cs="Calibri"/>
          <w:sz w:val="24"/>
          <w:szCs w:val="24"/>
        </w:rPr>
        <w:t xml:space="preserve">must meet </w:t>
      </w:r>
      <w:r w:rsidRPr="00CF252D">
        <w:rPr>
          <w:rFonts w:ascii="Calibri" w:hAnsi="Calibri" w:cs="Calibri"/>
          <w:sz w:val="24"/>
          <w:szCs w:val="24"/>
          <w:u w:val="single"/>
        </w:rPr>
        <w:t>ALL</w:t>
      </w:r>
      <w:r w:rsidRPr="00CF252D">
        <w:rPr>
          <w:rFonts w:ascii="Calibri" w:hAnsi="Calibri" w:cs="Calibri"/>
          <w:sz w:val="24"/>
          <w:szCs w:val="24"/>
        </w:rPr>
        <w:t xml:space="preserve"> of the conditions to be subject to the restriction.  The implicit logical operator between the listed conditions is an “AND” - </w:t>
      </w:r>
      <w:r w:rsidRPr="00CF252D">
        <w:rPr>
          <w:rFonts w:ascii="Calibri" w:hAnsi="Calibri" w:cs="Calibri"/>
          <w:sz w:val="24"/>
          <w:szCs w:val="24"/>
          <w:lang w:bidi="hi-IN"/>
        </w:rPr>
        <w:t>Logical Conjunction</w:t>
      </w:r>
      <w:r w:rsidRPr="00CF252D">
        <w:rPr>
          <w:rFonts w:ascii="Calibri" w:hAnsi="Calibri" w:cs="Calibri"/>
          <w:b/>
          <w:sz w:val="24"/>
          <w:szCs w:val="24"/>
        </w:rPr>
        <w:t>.</w:t>
      </w:r>
    </w:p>
    <w:p w14:paraId="218CBA3A" w14:textId="77777777" w:rsidR="00F16994" w:rsidRPr="00CF252D" w:rsidRDefault="00F16994" w:rsidP="00F16994">
      <w:pPr>
        <w:tabs>
          <w:tab w:val="left" w:pos="1134"/>
        </w:tabs>
        <w:jc w:val="center"/>
        <w:rPr>
          <w:rFonts w:ascii="Calibri" w:hAnsi="Calibri" w:cs="Calibri"/>
          <w:sz w:val="24"/>
          <w:szCs w:val="24"/>
        </w:rPr>
      </w:pPr>
    </w:p>
    <w:p w14:paraId="2ED1065B" w14:textId="77777777" w:rsidR="00837C63" w:rsidRPr="00CF252D" w:rsidRDefault="00837C63" w:rsidP="004B65B0">
      <w:pPr>
        <w:tabs>
          <w:tab w:val="left" w:pos="1134"/>
        </w:tabs>
        <w:jc w:val="center"/>
        <w:rPr>
          <w:rFonts w:ascii="Calibri" w:hAnsi="Calibri" w:cs="Calibri"/>
          <w:b/>
          <w:sz w:val="24"/>
          <w:szCs w:val="24"/>
          <w:u w:val="single"/>
        </w:rPr>
      </w:pPr>
      <w:r w:rsidRPr="00CF252D">
        <w:rPr>
          <w:rFonts w:ascii="Calibri" w:hAnsi="Calibri" w:cs="Calibri"/>
          <w:b/>
          <w:sz w:val="24"/>
          <w:szCs w:val="24"/>
          <w:u w:val="single"/>
        </w:rPr>
        <w:t>Fictitious Example</w:t>
      </w:r>
    </w:p>
    <w:p w14:paraId="23EDAF3F" w14:textId="77777777" w:rsidR="00837C63" w:rsidRPr="00CF252D" w:rsidRDefault="00837C63" w:rsidP="00837C63">
      <w:pPr>
        <w:tabs>
          <w:tab w:val="left" w:pos="1134"/>
        </w:tabs>
        <w:jc w:val="center"/>
        <w:rPr>
          <w:rFonts w:ascii="Calibri" w:hAnsi="Calibri" w:cs="Calibri"/>
          <w:sz w:val="24"/>
          <w:szCs w:val="24"/>
          <w:u w:val="single"/>
        </w:rPr>
      </w:pPr>
    </w:p>
    <w:tbl>
      <w:tblPr>
        <w:tblW w:w="9214" w:type="dxa"/>
        <w:tblInd w:w="108" w:type="dxa"/>
        <w:tblLayout w:type="fixed"/>
        <w:tblLook w:val="01E0" w:firstRow="1" w:lastRow="1" w:firstColumn="1" w:lastColumn="1" w:noHBand="0" w:noVBand="0"/>
      </w:tblPr>
      <w:tblGrid>
        <w:gridCol w:w="1134"/>
        <w:gridCol w:w="1985"/>
        <w:gridCol w:w="6095"/>
      </w:tblGrid>
      <w:tr w:rsidR="00837C63" w:rsidRPr="007C4CED" w14:paraId="755309D1" w14:textId="77777777" w:rsidTr="007538CD">
        <w:tc>
          <w:tcPr>
            <w:tcW w:w="1134" w:type="dxa"/>
            <w:tcBorders>
              <w:top w:val="double" w:sz="4" w:space="0" w:color="auto"/>
              <w:left w:val="double" w:sz="4" w:space="0" w:color="auto"/>
              <w:bottom w:val="single" w:sz="4" w:space="0" w:color="auto"/>
            </w:tcBorders>
            <w:shd w:val="clear" w:color="auto" w:fill="CCCCCC"/>
          </w:tcPr>
          <w:p w14:paraId="7068C3B9" w14:textId="77777777" w:rsidR="00837C63" w:rsidRPr="00CF252D" w:rsidRDefault="00837C63" w:rsidP="00E726DB">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bottom w:val="single" w:sz="4" w:space="0" w:color="auto"/>
            </w:tcBorders>
            <w:shd w:val="clear" w:color="auto" w:fill="CCCCCC"/>
          </w:tcPr>
          <w:p w14:paraId="7E29871D" w14:textId="77777777" w:rsidR="00837C63" w:rsidRPr="00CF252D" w:rsidRDefault="00837C63" w:rsidP="00E726DB">
            <w:pPr>
              <w:pStyle w:val="Heading4"/>
              <w:spacing w:before="0" w:after="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bottom w:val="single" w:sz="4" w:space="0" w:color="auto"/>
              <w:right w:val="double" w:sz="4" w:space="0" w:color="auto"/>
            </w:tcBorders>
            <w:shd w:val="clear" w:color="auto" w:fill="CCCCCC"/>
          </w:tcPr>
          <w:p w14:paraId="1A316DEE" w14:textId="77777777" w:rsidR="00837C63" w:rsidRPr="00CF252D" w:rsidRDefault="00837C63" w:rsidP="00E726DB">
            <w:pPr>
              <w:pStyle w:val="Heading4"/>
              <w:spacing w:before="0" w:after="0"/>
              <w:jc w:val="center"/>
              <w:rPr>
                <w:rFonts w:ascii="Calibri" w:hAnsi="Calibri" w:cs="Calibri"/>
                <w:sz w:val="24"/>
                <w:szCs w:val="24"/>
              </w:rPr>
            </w:pPr>
            <w:r w:rsidRPr="00CF252D">
              <w:rPr>
                <w:rFonts w:ascii="Calibri" w:hAnsi="Calibri" w:cs="Calibri"/>
                <w:sz w:val="24"/>
                <w:szCs w:val="24"/>
              </w:rPr>
              <w:t>Restriction</w:t>
            </w:r>
          </w:p>
        </w:tc>
      </w:tr>
      <w:tr w:rsidR="00837C63" w:rsidRPr="007C4CED" w14:paraId="5E73BE7F" w14:textId="77777777" w:rsidTr="007538CD">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AC8646" w14:textId="77777777" w:rsidR="00837C63" w:rsidRPr="00CF252D" w:rsidRDefault="00147708" w:rsidP="007538CD">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EA7DBE9" w14:textId="77777777" w:rsidR="00837C63" w:rsidRPr="00CF252D" w:rsidRDefault="00147708" w:rsidP="007538CD">
            <w:pPr>
              <w:jc w:val="center"/>
              <w:rPr>
                <w:rFonts w:ascii="Calibri" w:hAnsi="Calibri" w:cs="Calibri"/>
                <w:sz w:val="24"/>
                <w:szCs w:val="24"/>
              </w:rPr>
            </w:pPr>
            <w:r w:rsidRPr="00CF252D">
              <w:rPr>
                <w:rFonts w:ascii="Calibri" w:hAnsi="Calibri" w:cs="Calibri"/>
                <w:sz w:val="24"/>
                <w:szCs w:val="24"/>
              </w:rPr>
              <w:t>AAAAA</w:t>
            </w:r>
            <w:r w:rsidR="00837C63" w:rsidRPr="00CF252D">
              <w:rPr>
                <w:rFonts w:ascii="Calibri" w:hAnsi="Calibri" w:cs="Calibri"/>
                <w:sz w:val="24"/>
                <w:szCs w:val="24"/>
              </w:rPr>
              <w:t xml:space="preserve"> - </w:t>
            </w:r>
            <w:r w:rsidRPr="00CF252D">
              <w:rPr>
                <w:rFonts w:ascii="Calibri" w:hAnsi="Calibri" w:cs="Calibri"/>
                <w:sz w:val="24"/>
                <w:szCs w:val="24"/>
              </w:rPr>
              <w:t>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78AC411F" w14:textId="77777777" w:rsidR="00147708" w:rsidRPr="00CF252D" w:rsidRDefault="00147708" w:rsidP="007538CD">
            <w:pPr>
              <w:autoSpaceDE w:val="0"/>
              <w:autoSpaceDN w:val="0"/>
              <w:rPr>
                <w:rFonts w:ascii="Calibri" w:hAnsi="Calibri" w:cs="Calibri"/>
                <w:i/>
                <w:iCs/>
                <w:sz w:val="24"/>
                <w:szCs w:val="24"/>
                <w:lang w:bidi="hi-IN"/>
              </w:rPr>
            </w:pPr>
            <w:r w:rsidRPr="00CF252D">
              <w:rPr>
                <w:rFonts w:ascii="Calibri" w:hAnsi="Calibri" w:cs="Calibri"/>
                <w:i/>
                <w:iCs/>
                <w:sz w:val="24"/>
                <w:szCs w:val="24"/>
              </w:rPr>
              <w:t>Not available or Only available or Compulsory for traffic</w:t>
            </w:r>
          </w:p>
          <w:p w14:paraId="034B4D68" w14:textId="77777777" w:rsidR="00147708" w:rsidRPr="00CF252D" w:rsidRDefault="00147708" w:rsidP="007538CD">
            <w:pPr>
              <w:autoSpaceDE w:val="0"/>
              <w:autoSpaceDN w:val="0"/>
              <w:rPr>
                <w:rFonts w:ascii="Calibri" w:hAnsi="Calibri" w:cs="Calibri"/>
                <w:sz w:val="24"/>
                <w:szCs w:val="24"/>
                <w:lang w:bidi="hi-IN"/>
              </w:rPr>
            </w:pPr>
            <w:r w:rsidRPr="00CF252D">
              <w:rPr>
                <w:rFonts w:ascii="Calibri" w:hAnsi="Calibri" w:cs="Calibri"/>
                <w:sz w:val="24"/>
                <w:szCs w:val="24"/>
                <w:lang w:bidi="hi-IN"/>
              </w:rPr>
              <w:t>Above FL275</w:t>
            </w:r>
          </w:p>
          <w:p w14:paraId="7AE54E18" w14:textId="77777777" w:rsidR="00147708" w:rsidRPr="00CF252D" w:rsidRDefault="00147708" w:rsidP="007538CD">
            <w:pPr>
              <w:autoSpaceDE w:val="0"/>
              <w:autoSpaceDN w:val="0"/>
              <w:rPr>
                <w:rFonts w:ascii="Calibri" w:hAnsi="Calibri" w:cs="Calibri"/>
                <w:sz w:val="24"/>
                <w:szCs w:val="24"/>
                <w:lang w:bidi="hi-IN"/>
              </w:rPr>
            </w:pPr>
            <w:r w:rsidRPr="00CF252D">
              <w:rPr>
                <w:rFonts w:ascii="Calibri" w:hAnsi="Calibri" w:cs="Calibri"/>
                <w:sz w:val="24"/>
                <w:szCs w:val="24"/>
                <w:lang w:bidi="hi-IN"/>
              </w:rPr>
              <w:t>With DEP …</w:t>
            </w:r>
          </w:p>
          <w:p w14:paraId="49F1DB38" w14:textId="77777777" w:rsidR="00837C63" w:rsidRPr="00CF252D" w:rsidRDefault="00147708" w:rsidP="007538CD">
            <w:pPr>
              <w:tabs>
                <w:tab w:val="left" w:pos="1134"/>
              </w:tabs>
              <w:rPr>
                <w:rFonts w:ascii="Calibri" w:hAnsi="Calibri" w:cs="Calibri"/>
                <w:b/>
                <w:sz w:val="24"/>
                <w:szCs w:val="24"/>
              </w:rPr>
            </w:pPr>
            <w:r w:rsidRPr="00CF252D">
              <w:rPr>
                <w:rFonts w:ascii="Calibri" w:hAnsi="Calibri" w:cs="Calibri"/>
                <w:sz w:val="24"/>
                <w:szCs w:val="24"/>
                <w:lang w:bidi="hi-IN"/>
              </w:rPr>
              <w:t>With ARR</w:t>
            </w:r>
          </w:p>
        </w:tc>
      </w:tr>
    </w:tbl>
    <w:p w14:paraId="195FEF19" w14:textId="77777777" w:rsidR="00837C63" w:rsidRPr="00CF252D" w:rsidRDefault="00837C63" w:rsidP="00837C63">
      <w:pPr>
        <w:jc w:val="both"/>
        <w:rPr>
          <w:rFonts w:ascii="Calibri" w:hAnsi="Calibri" w:cs="Calibri"/>
          <w:sz w:val="24"/>
          <w:szCs w:val="24"/>
        </w:rPr>
      </w:pPr>
    </w:p>
    <w:p w14:paraId="10644736" w14:textId="77777777" w:rsidR="00147708" w:rsidRPr="00CF252D" w:rsidRDefault="00837C63" w:rsidP="007538CD">
      <w:pPr>
        <w:numPr>
          <w:ilvl w:val="0"/>
          <w:numId w:val="5"/>
        </w:numPr>
        <w:jc w:val="both"/>
        <w:rPr>
          <w:rFonts w:ascii="Calibri" w:hAnsi="Calibri" w:cs="Calibri"/>
          <w:b/>
          <w:sz w:val="24"/>
          <w:szCs w:val="24"/>
        </w:rPr>
      </w:pPr>
      <w:r w:rsidRPr="00CF252D">
        <w:rPr>
          <w:rFonts w:ascii="Calibri" w:hAnsi="Calibri" w:cs="Calibri"/>
          <w:sz w:val="24"/>
          <w:szCs w:val="24"/>
        </w:rPr>
        <w:t xml:space="preserve">EXCLUSIVE restriction - traffic only needs to meet </w:t>
      </w:r>
      <w:r w:rsidRPr="00CF252D">
        <w:rPr>
          <w:rFonts w:ascii="Calibri" w:hAnsi="Calibri" w:cs="Calibri"/>
          <w:bCs/>
          <w:sz w:val="24"/>
          <w:szCs w:val="24"/>
          <w:u w:val="single"/>
        </w:rPr>
        <w:t>ONE</w:t>
      </w:r>
      <w:r w:rsidRPr="00CF252D">
        <w:rPr>
          <w:rFonts w:ascii="Calibri" w:hAnsi="Calibri" w:cs="Calibri"/>
          <w:sz w:val="24"/>
          <w:szCs w:val="24"/>
        </w:rPr>
        <w:t xml:space="preserve"> of the </w:t>
      </w:r>
      <w:r w:rsidR="00147708" w:rsidRPr="00CF252D">
        <w:rPr>
          <w:rFonts w:ascii="Calibri" w:hAnsi="Calibri" w:cs="Calibri"/>
          <w:sz w:val="24"/>
          <w:szCs w:val="24"/>
        </w:rPr>
        <w:t xml:space="preserve">numbered </w:t>
      </w:r>
      <w:r w:rsidR="00147708" w:rsidRPr="00CF252D">
        <w:rPr>
          <w:rFonts w:ascii="Calibri" w:hAnsi="Calibri" w:cs="Calibri"/>
          <w:bCs/>
          <w:sz w:val="24"/>
          <w:szCs w:val="24"/>
        </w:rPr>
        <w:t xml:space="preserve">sub-conditions to be subject to the restriction.  The implicit logical operator between the numbered conditions is an “OR” - </w:t>
      </w:r>
      <w:r w:rsidR="00147708" w:rsidRPr="00CF252D">
        <w:rPr>
          <w:rFonts w:ascii="Calibri" w:hAnsi="Calibri" w:cs="Calibri"/>
          <w:bCs/>
          <w:sz w:val="24"/>
          <w:szCs w:val="24"/>
          <w:lang w:bidi="hi-IN"/>
        </w:rPr>
        <w:t>Logical Disjunction</w:t>
      </w:r>
      <w:r w:rsidR="00147708" w:rsidRPr="00CF252D">
        <w:rPr>
          <w:rFonts w:ascii="Calibri" w:hAnsi="Calibri" w:cs="Calibri"/>
          <w:b/>
          <w:bCs/>
          <w:sz w:val="24"/>
          <w:szCs w:val="24"/>
        </w:rPr>
        <w:t>.</w:t>
      </w:r>
    </w:p>
    <w:p w14:paraId="720C8DC6" w14:textId="77777777" w:rsidR="00837C63" w:rsidRPr="00CF252D" w:rsidRDefault="004B65B0" w:rsidP="00147708">
      <w:pPr>
        <w:ind w:left="851"/>
        <w:jc w:val="both"/>
        <w:rPr>
          <w:rFonts w:ascii="Calibri" w:hAnsi="Calibri" w:cs="Calibri"/>
          <w:sz w:val="24"/>
          <w:szCs w:val="24"/>
        </w:rPr>
      </w:pPr>
      <w:r w:rsidRPr="00CF252D">
        <w:rPr>
          <w:rFonts w:ascii="Calibri" w:hAnsi="Calibri" w:cs="Calibri"/>
          <w:sz w:val="24"/>
          <w:szCs w:val="24"/>
        </w:rPr>
        <w:br w:type="page"/>
      </w:r>
    </w:p>
    <w:p w14:paraId="66A7D6BE" w14:textId="77777777" w:rsidR="00837C63" w:rsidRPr="00CF252D" w:rsidRDefault="00837C63" w:rsidP="00837C63">
      <w:pPr>
        <w:tabs>
          <w:tab w:val="left" w:pos="1134"/>
        </w:tabs>
        <w:jc w:val="center"/>
        <w:rPr>
          <w:rFonts w:ascii="Calibri" w:hAnsi="Calibri" w:cs="Calibri"/>
          <w:b/>
          <w:sz w:val="24"/>
          <w:szCs w:val="24"/>
          <w:u w:val="single"/>
        </w:rPr>
      </w:pPr>
      <w:r w:rsidRPr="00CF252D">
        <w:rPr>
          <w:rFonts w:ascii="Calibri" w:hAnsi="Calibri" w:cs="Calibri"/>
          <w:b/>
          <w:sz w:val="24"/>
          <w:szCs w:val="24"/>
          <w:u w:val="single"/>
        </w:rPr>
        <w:t>Fictitious Example</w:t>
      </w:r>
    </w:p>
    <w:p w14:paraId="4FE633EE" w14:textId="77777777" w:rsidR="00837C63" w:rsidRPr="00CF252D" w:rsidRDefault="00837C63" w:rsidP="00837C63">
      <w:pPr>
        <w:tabs>
          <w:tab w:val="left" w:pos="1134"/>
        </w:tabs>
        <w:jc w:val="center"/>
        <w:rPr>
          <w:rFonts w:ascii="Calibri" w:hAnsi="Calibri" w:cs="Calibri"/>
          <w:sz w:val="24"/>
          <w:szCs w:val="24"/>
          <w:u w:val="single"/>
        </w:rPr>
      </w:pPr>
    </w:p>
    <w:tbl>
      <w:tblPr>
        <w:tblW w:w="9214" w:type="dxa"/>
        <w:tblInd w:w="108" w:type="dxa"/>
        <w:tblLayout w:type="fixed"/>
        <w:tblLook w:val="01E0" w:firstRow="1" w:lastRow="1" w:firstColumn="1" w:lastColumn="1" w:noHBand="0" w:noVBand="0"/>
      </w:tblPr>
      <w:tblGrid>
        <w:gridCol w:w="1134"/>
        <w:gridCol w:w="1985"/>
        <w:gridCol w:w="6095"/>
      </w:tblGrid>
      <w:tr w:rsidR="00837C63" w:rsidRPr="007C4CED" w14:paraId="4C1AB6D0" w14:textId="77777777" w:rsidTr="007538CD">
        <w:tc>
          <w:tcPr>
            <w:tcW w:w="1134" w:type="dxa"/>
            <w:tcBorders>
              <w:top w:val="double" w:sz="4" w:space="0" w:color="auto"/>
              <w:left w:val="double" w:sz="4" w:space="0" w:color="auto"/>
              <w:bottom w:val="single" w:sz="4" w:space="0" w:color="auto"/>
            </w:tcBorders>
            <w:shd w:val="clear" w:color="auto" w:fill="CCCCCC"/>
          </w:tcPr>
          <w:p w14:paraId="4D63036F" w14:textId="77777777" w:rsidR="00837C63" w:rsidRPr="00CF252D" w:rsidRDefault="00837C63" w:rsidP="00E726DB">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bottom w:val="single" w:sz="4" w:space="0" w:color="auto"/>
            </w:tcBorders>
            <w:shd w:val="clear" w:color="auto" w:fill="CCCCCC"/>
          </w:tcPr>
          <w:p w14:paraId="6A878839" w14:textId="77777777" w:rsidR="00837C63" w:rsidRPr="00CF252D" w:rsidRDefault="00837C63" w:rsidP="00E726DB">
            <w:pPr>
              <w:pStyle w:val="Heading4"/>
              <w:spacing w:before="0" w:after="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bottom w:val="single" w:sz="4" w:space="0" w:color="auto"/>
              <w:right w:val="double" w:sz="4" w:space="0" w:color="auto"/>
            </w:tcBorders>
            <w:shd w:val="clear" w:color="auto" w:fill="CCCCCC"/>
          </w:tcPr>
          <w:p w14:paraId="6C81D6CF" w14:textId="77777777" w:rsidR="00837C63" w:rsidRPr="00CF252D" w:rsidRDefault="00837C63" w:rsidP="00E726DB">
            <w:pPr>
              <w:pStyle w:val="Heading4"/>
              <w:spacing w:before="0" w:after="0"/>
              <w:jc w:val="center"/>
              <w:rPr>
                <w:rFonts w:ascii="Calibri" w:hAnsi="Calibri" w:cs="Calibri"/>
                <w:sz w:val="24"/>
                <w:szCs w:val="24"/>
              </w:rPr>
            </w:pPr>
            <w:r w:rsidRPr="00CF252D">
              <w:rPr>
                <w:rFonts w:ascii="Calibri" w:hAnsi="Calibri" w:cs="Calibri"/>
                <w:sz w:val="24"/>
                <w:szCs w:val="24"/>
              </w:rPr>
              <w:t>Restriction</w:t>
            </w:r>
          </w:p>
        </w:tc>
      </w:tr>
      <w:tr w:rsidR="00837C63" w:rsidRPr="007C4CED" w14:paraId="1E9635DD" w14:textId="77777777" w:rsidTr="007538CD">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7E42DE4" w14:textId="77777777" w:rsidR="00837C63" w:rsidRPr="00CF252D" w:rsidRDefault="00837C63" w:rsidP="007538CD">
            <w:pPr>
              <w:tabs>
                <w:tab w:val="left" w:pos="1134"/>
              </w:tabs>
              <w:jc w:val="center"/>
              <w:rPr>
                <w:rFonts w:ascii="Calibri" w:hAnsi="Calibri" w:cs="Calibri"/>
                <w:sz w:val="24"/>
                <w:szCs w:val="24"/>
              </w:rPr>
            </w:pPr>
            <w:r w:rsidRPr="00CF252D">
              <w:rPr>
                <w:rFonts w:ascii="Calibri" w:hAnsi="Calibri" w:cs="Calibri"/>
                <w:sz w:val="24"/>
                <w:szCs w:val="24"/>
              </w:rPr>
              <w:t>UL</w:t>
            </w:r>
            <w:r w:rsidR="00147708" w:rsidRPr="00CF252D">
              <w:rPr>
                <w:rFonts w:ascii="Calibri" w:hAnsi="Calibri" w:cs="Calibri"/>
                <w:sz w:val="24"/>
                <w:szCs w:val="24"/>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7C165FC" w14:textId="77777777" w:rsidR="00837C63" w:rsidRPr="00CF252D" w:rsidRDefault="00147708" w:rsidP="007538CD">
            <w:pPr>
              <w:jc w:val="center"/>
              <w:rPr>
                <w:rFonts w:ascii="Calibri" w:hAnsi="Calibri" w:cs="Calibri"/>
                <w:sz w:val="24"/>
                <w:szCs w:val="24"/>
              </w:rPr>
            </w:pPr>
            <w:r w:rsidRPr="00CF252D">
              <w:rPr>
                <w:rFonts w:ascii="Calibri" w:hAnsi="Calibri" w:cs="Calibri"/>
                <w:sz w:val="24"/>
                <w:szCs w:val="24"/>
              </w:rPr>
              <w:t>AAAAA</w:t>
            </w:r>
            <w:r w:rsidR="00837C63" w:rsidRPr="00CF252D">
              <w:rPr>
                <w:rFonts w:ascii="Calibri" w:hAnsi="Calibri" w:cs="Calibri"/>
                <w:sz w:val="24"/>
                <w:szCs w:val="24"/>
              </w:rPr>
              <w:t xml:space="preserve"> - </w:t>
            </w:r>
            <w:r w:rsidRPr="00CF252D">
              <w:rPr>
                <w:rFonts w:ascii="Calibri" w:hAnsi="Calibri" w:cs="Calibri"/>
                <w:sz w:val="24"/>
                <w:szCs w:val="24"/>
              </w:rPr>
              <w:t>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61724C70" w14:textId="77777777" w:rsidR="00147708" w:rsidRPr="00CF252D" w:rsidRDefault="00147708" w:rsidP="007538CD">
            <w:pPr>
              <w:autoSpaceDE w:val="0"/>
              <w:autoSpaceDN w:val="0"/>
              <w:rPr>
                <w:rFonts w:ascii="Calibri" w:hAnsi="Calibri" w:cs="Calibri"/>
                <w:sz w:val="24"/>
                <w:szCs w:val="24"/>
                <w:lang w:bidi="hi-IN"/>
              </w:rPr>
            </w:pPr>
            <w:r w:rsidRPr="00CF252D">
              <w:rPr>
                <w:rFonts w:ascii="Calibri" w:hAnsi="Calibri" w:cs="Calibri"/>
                <w:iCs/>
                <w:sz w:val="24"/>
                <w:szCs w:val="24"/>
              </w:rPr>
              <w:t xml:space="preserve">Not available </w:t>
            </w:r>
            <w:r w:rsidRPr="00CF252D">
              <w:rPr>
                <w:rFonts w:ascii="Calibri" w:hAnsi="Calibri" w:cs="Calibri"/>
                <w:sz w:val="24"/>
                <w:szCs w:val="24"/>
              </w:rPr>
              <w:t xml:space="preserve">or </w:t>
            </w:r>
            <w:r w:rsidRPr="00CF252D">
              <w:rPr>
                <w:rFonts w:ascii="Calibri" w:hAnsi="Calibri" w:cs="Calibri"/>
                <w:iCs/>
                <w:sz w:val="24"/>
                <w:szCs w:val="24"/>
              </w:rPr>
              <w:t>Only available or Compulsory for traffic</w:t>
            </w:r>
          </w:p>
          <w:p w14:paraId="78EB40FF" w14:textId="77777777" w:rsidR="00147708" w:rsidRPr="00CF252D" w:rsidRDefault="00147708" w:rsidP="007538CD">
            <w:pPr>
              <w:numPr>
                <w:ilvl w:val="0"/>
                <w:numId w:val="6"/>
              </w:numPr>
              <w:tabs>
                <w:tab w:val="left" w:pos="1134"/>
                <w:tab w:val="left" w:pos="2160"/>
              </w:tabs>
              <w:ind w:right="43"/>
              <w:jc w:val="both"/>
              <w:rPr>
                <w:rFonts w:ascii="Calibri" w:hAnsi="Calibri" w:cs="Calibri"/>
                <w:sz w:val="24"/>
                <w:szCs w:val="24"/>
              </w:rPr>
            </w:pPr>
            <w:r w:rsidRPr="00CF252D">
              <w:rPr>
                <w:rFonts w:ascii="Calibri" w:hAnsi="Calibri" w:cs="Calibri"/>
                <w:sz w:val="24"/>
                <w:szCs w:val="24"/>
              </w:rPr>
              <w:t>ARR …..</w:t>
            </w:r>
          </w:p>
          <w:p w14:paraId="74296E72" w14:textId="77777777" w:rsidR="00147708" w:rsidRPr="00CF252D" w:rsidRDefault="00147708" w:rsidP="007538CD">
            <w:pPr>
              <w:numPr>
                <w:ilvl w:val="0"/>
                <w:numId w:val="6"/>
              </w:numPr>
              <w:tabs>
                <w:tab w:val="left" w:pos="1134"/>
                <w:tab w:val="left" w:pos="2160"/>
              </w:tabs>
              <w:ind w:right="43"/>
              <w:jc w:val="both"/>
              <w:rPr>
                <w:rFonts w:ascii="Calibri" w:hAnsi="Calibri" w:cs="Calibri"/>
                <w:sz w:val="24"/>
                <w:szCs w:val="24"/>
              </w:rPr>
            </w:pPr>
            <w:r w:rsidRPr="00CF252D">
              <w:rPr>
                <w:rFonts w:ascii="Calibri" w:hAnsi="Calibri" w:cs="Calibri"/>
                <w:sz w:val="24"/>
                <w:szCs w:val="24"/>
              </w:rPr>
              <w:t xml:space="preserve">Via … </w:t>
            </w:r>
            <w:r w:rsidR="00A33879" w:rsidRPr="00CF252D">
              <w:rPr>
                <w:rFonts w:ascii="Calibri" w:hAnsi="Calibri" w:cs="Calibri"/>
                <w:sz w:val="24"/>
                <w:szCs w:val="24"/>
              </w:rPr>
              <w:t>E</w:t>
            </w:r>
            <w:r w:rsidRPr="00CF252D">
              <w:rPr>
                <w:rFonts w:ascii="Calibri" w:hAnsi="Calibri" w:cs="Calibri"/>
                <w:sz w:val="24"/>
                <w:szCs w:val="24"/>
              </w:rPr>
              <w:t xml:space="preserve">xcept </w:t>
            </w:r>
          </w:p>
          <w:p w14:paraId="747EF655" w14:textId="77777777" w:rsidR="00147708" w:rsidRPr="00CF252D" w:rsidRDefault="00147708" w:rsidP="007A4A72">
            <w:pPr>
              <w:numPr>
                <w:ilvl w:val="0"/>
                <w:numId w:val="37"/>
              </w:numPr>
              <w:tabs>
                <w:tab w:val="left" w:pos="1134"/>
                <w:tab w:val="left" w:pos="2160"/>
              </w:tabs>
              <w:ind w:right="43"/>
              <w:jc w:val="both"/>
              <w:rPr>
                <w:rFonts w:ascii="Calibri" w:hAnsi="Calibri" w:cs="Calibri"/>
                <w:sz w:val="24"/>
                <w:szCs w:val="24"/>
              </w:rPr>
            </w:pPr>
            <w:r w:rsidRPr="00CF252D">
              <w:rPr>
                <w:rFonts w:ascii="Calibri" w:hAnsi="Calibri" w:cs="Calibri"/>
                <w:sz w:val="24"/>
                <w:szCs w:val="24"/>
              </w:rPr>
              <w:t>ARR ……</w:t>
            </w:r>
          </w:p>
          <w:p w14:paraId="45BD22E0" w14:textId="77777777" w:rsidR="00147708" w:rsidRPr="00CF252D" w:rsidRDefault="00147708" w:rsidP="007A4A72">
            <w:pPr>
              <w:numPr>
                <w:ilvl w:val="0"/>
                <w:numId w:val="37"/>
              </w:numPr>
              <w:tabs>
                <w:tab w:val="left" w:pos="1134"/>
                <w:tab w:val="left" w:pos="2160"/>
              </w:tabs>
              <w:ind w:right="43"/>
              <w:jc w:val="both"/>
              <w:rPr>
                <w:rFonts w:ascii="Calibri" w:hAnsi="Calibri" w:cs="Calibri"/>
                <w:sz w:val="24"/>
                <w:szCs w:val="24"/>
              </w:rPr>
            </w:pPr>
            <w:r w:rsidRPr="00CF252D">
              <w:rPr>
                <w:rFonts w:ascii="Calibri" w:hAnsi="Calibri" w:cs="Calibri"/>
                <w:sz w:val="24"/>
                <w:szCs w:val="24"/>
              </w:rPr>
              <w:t>DEP…..</w:t>
            </w:r>
          </w:p>
          <w:p w14:paraId="03EFB8EE" w14:textId="77777777" w:rsidR="00837C63" w:rsidRPr="00CF252D" w:rsidRDefault="00147708" w:rsidP="007538CD">
            <w:pPr>
              <w:numPr>
                <w:ilvl w:val="0"/>
                <w:numId w:val="6"/>
              </w:numPr>
              <w:tabs>
                <w:tab w:val="left" w:pos="1134"/>
              </w:tabs>
              <w:jc w:val="both"/>
              <w:rPr>
                <w:rFonts w:ascii="Calibri" w:hAnsi="Calibri" w:cs="Calibri"/>
                <w:sz w:val="24"/>
                <w:szCs w:val="24"/>
              </w:rPr>
            </w:pPr>
            <w:r w:rsidRPr="00CF252D">
              <w:rPr>
                <w:rFonts w:ascii="Calibri" w:hAnsi="Calibri" w:cs="Calibri"/>
                <w:sz w:val="24"/>
                <w:szCs w:val="24"/>
              </w:rPr>
              <w:t>Via … with …..</w:t>
            </w:r>
          </w:p>
        </w:tc>
      </w:tr>
    </w:tbl>
    <w:p w14:paraId="039D29FE" w14:textId="77777777" w:rsidR="00837C63" w:rsidRPr="00CF252D" w:rsidRDefault="00837C63" w:rsidP="00837C63">
      <w:pPr>
        <w:jc w:val="both"/>
        <w:rPr>
          <w:rFonts w:ascii="Calibri" w:hAnsi="Calibri" w:cs="Calibri"/>
          <w:sz w:val="24"/>
          <w:szCs w:val="24"/>
        </w:rPr>
      </w:pPr>
    </w:p>
    <w:p w14:paraId="3F60AC6C" w14:textId="77777777" w:rsidR="00147708" w:rsidRPr="00CF252D" w:rsidRDefault="00147708" w:rsidP="007A4A72">
      <w:pPr>
        <w:numPr>
          <w:ilvl w:val="0"/>
          <w:numId w:val="25"/>
        </w:numPr>
        <w:tabs>
          <w:tab w:val="num" w:pos="1260"/>
        </w:tabs>
        <w:jc w:val="both"/>
        <w:rPr>
          <w:rFonts w:ascii="Calibri" w:hAnsi="Calibri" w:cs="Calibri"/>
          <w:sz w:val="24"/>
          <w:szCs w:val="24"/>
        </w:rPr>
      </w:pPr>
      <w:r w:rsidRPr="00CF252D">
        <w:rPr>
          <w:rFonts w:ascii="Calibri" w:hAnsi="Calibri" w:cs="Calibri"/>
          <w:sz w:val="24"/>
          <w:szCs w:val="24"/>
        </w:rPr>
        <w:t>Usage of combinations and terms in utilization expression</w:t>
      </w:r>
    </w:p>
    <w:p w14:paraId="7AC37915" w14:textId="77777777" w:rsidR="00147708" w:rsidRPr="00CF252D" w:rsidRDefault="00147708" w:rsidP="00147708">
      <w:pPr>
        <w:ind w:left="851"/>
        <w:jc w:val="both"/>
        <w:rPr>
          <w:rFonts w:ascii="Calibri" w:hAnsi="Calibri" w:cs="Calibri"/>
          <w:sz w:val="24"/>
          <w:szCs w:val="24"/>
        </w:rPr>
      </w:pPr>
    </w:p>
    <w:p w14:paraId="38091044" w14:textId="77777777" w:rsidR="00147708" w:rsidRPr="00CF252D" w:rsidRDefault="00147708" w:rsidP="00147708">
      <w:pPr>
        <w:ind w:left="851"/>
        <w:jc w:val="both"/>
        <w:rPr>
          <w:rFonts w:ascii="Calibri" w:hAnsi="Calibri" w:cs="Calibri"/>
          <w:sz w:val="24"/>
          <w:szCs w:val="24"/>
        </w:rPr>
      </w:pPr>
      <w:r w:rsidRPr="00CF252D">
        <w:rPr>
          <w:rFonts w:ascii="Calibri" w:hAnsi="Calibri" w:cs="Calibri"/>
          <w:sz w:val="24"/>
          <w:szCs w:val="24"/>
        </w:rPr>
        <w:t>If circumstances allow or if it is required for better expression of the utilization, the 3 (three) usage types can be combined as follows:</w:t>
      </w:r>
    </w:p>
    <w:p w14:paraId="4EC1E16F" w14:textId="77777777" w:rsidR="00147708" w:rsidRPr="00CF252D" w:rsidRDefault="00147708" w:rsidP="00147708">
      <w:pPr>
        <w:rPr>
          <w:rFonts w:ascii="Calibri" w:hAnsi="Calibri" w:cs="Calibri"/>
          <w:sz w:val="24"/>
          <w:szCs w:val="24"/>
        </w:rPr>
      </w:pPr>
    </w:p>
    <w:p w14:paraId="7EF24C44"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“Only available” and “Compulsory” might be used in combination, resulting in “Only available and Compulsory”.</w:t>
      </w:r>
    </w:p>
    <w:p w14:paraId="3064D0F4" w14:textId="77777777" w:rsidR="00147708" w:rsidRPr="00CF252D" w:rsidRDefault="00147708" w:rsidP="00147708">
      <w:pPr>
        <w:rPr>
          <w:rFonts w:ascii="Calibri" w:hAnsi="Calibri" w:cs="Calibri"/>
          <w:b/>
          <w:sz w:val="24"/>
          <w:szCs w:val="24"/>
        </w:rPr>
      </w:pPr>
    </w:p>
    <w:p w14:paraId="26B0EB0C" w14:textId="77777777" w:rsidR="00147708" w:rsidRPr="00CF252D" w:rsidRDefault="00147708" w:rsidP="00147708">
      <w:pPr>
        <w:tabs>
          <w:tab w:val="left" w:pos="1134"/>
        </w:tabs>
        <w:jc w:val="center"/>
        <w:rPr>
          <w:rFonts w:ascii="Calibri" w:hAnsi="Calibri" w:cs="Calibri"/>
          <w:b/>
          <w:sz w:val="24"/>
          <w:szCs w:val="24"/>
          <w:u w:val="single"/>
        </w:rPr>
      </w:pPr>
      <w:r w:rsidRPr="00CF252D">
        <w:rPr>
          <w:rFonts w:ascii="Calibri" w:hAnsi="Calibri" w:cs="Calibri"/>
          <w:b/>
          <w:sz w:val="24"/>
          <w:szCs w:val="24"/>
          <w:u w:val="single"/>
        </w:rPr>
        <w:t>Fictitious Example</w:t>
      </w:r>
    </w:p>
    <w:p w14:paraId="6C35ECFF" w14:textId="77777777" w:rsidR="00147708" w:rsidRPr="00CF252D" w:rsidRDefault="00147708" w:rsidP="00147708">
      <w:pPr>
        <w:tabs>
          <w:tab w:val="left" w:pos="1134"/>
        </w:tabs>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4DBF9FFC"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6BD1D0F8"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6B4AAE4E"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2B0DDC0D"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623DD901" w14:textId="77777777">
        <w:trPr>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696867"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5D719CD"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480593E8"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Only available and Compulsory for traffic</w:t>
            </w:r>
            <w:r w:rsidRPr="00CF252D">
              <w:rPr>
                <w:rFonts w:ascii="Calibri" w:hAnsi="Calibri" w:cs="Calibri"/>
                <w:sz w:val="24"/>
                <w:szCs w:val="24"/>
              </w:rPr>
              <w:t xml:space="preserve"> </w:t>
            </w:r>
          </w:p>
          <w:p w14:paraId="1907FB3C"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ARR ….</w:t>
            </w:r>
          </w:p>
        </w:tc>
      </w:tr>
    </w:tbl>
    <w:p w14:paraId="79BADBA5" w14:textId="77777777" w:rsidR="00147708" w:rsidRPr="00CF252D" w:rsidRDefault="00147708" w:rsidP="00147708">
      <w:pPr>
        <w:rPr>
          <w:rFonts w:ascii="Calibri" w:hAnsi="Calibri" w:cs="Calibri"/>
          <w:b/>
          <w:sz w:val="24"/>
          <w:szCs w:val="24"/>
        </w:rPr>
      </w:pPr>
    </w:p>
    <w:p w14:paraId="10893272"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“Only available …” together with “Not available …”, are combined by using the formula:</w:t>
      </w:r>
    </w:p>
    <w:p w14:paraId="7A60E94C" w14:textId="77777777" w:rsidR="00147708" w:rsidRPr="00CF252D" w:rsidRDefault="00147708" w:rsidP="00147708">
      <w:pPr>
        <w:ind w:left="1440" w:firstLine="720"/>
        <w:rPr>
          <w:rFonts w:ascii="Calibri" w:hAnsi="Calibri" w:cs="Calibri"/>
          <w:sz w:val="24"/>
          <w:szCs w:val="24"/>
        </w:rPr>
      </w:pPr>
      <w:r w:rsidRPr="00CF252D">
        <w:rPr>
          <w:rFonts w:ascii="Calibri" w:hAnsi="Calibri" w:cs="Calibri"/>
          <w:sz w:val="24"/>
          <w:szCs w:val="24"/>
        </w:rPr>
        <w:t>“Only available for …</w:t>
      </w:r>
    </w:p>
    <w:p w14:paraId="72E2F70D" w14:textId="77777777" w:rsidR="00147708" w:rsidRPr="00CF252D" w:rsidRDefault="00147708" w:rsidP="00147708">
      <w:pPr>
        <w:ind w:left="2160"/>
        <w:rPr>
          <w:rFonts w:ascii="Calibri" w:hAnsi="Calibri" w:cs="Calibri"/>
          <w:sz w:val="24"/>
          <w:szCs w:val="24"/>
        </w:rPr>
      </w:pPr>
      <w:r w:rsidRPr="00CF252D">
        <w:rPr>
          <w:rFonts w:ascii="Calibri" w:hAnsi="Calibri" w:cs="Calibri"/>
          <w:sz w:val="24"/>
          <w:szCs w:val="24"/>
        </w:rPr>
        <w:t>Except …”</w:t>
      </w:r>
    </w:p>
    <w:p w14:paraId="082CA40A" w14:textId="77777777" w:rsidR="00147708" w:rsidRPr="00CF252D" w:rsidRDefault="00147708" w:rsidP="00147708">
      <w:pPr>
        <w:ind w:left="2160"/>
        <w:rPr>
          <w:rFonts w:ascii="Calibri" w:hAnsi="Calibri" w:cs="Calibri"/>
          <w:b/>
          <w:sz w:val="24"/>
          <w:szCs w:val="24"/>
        </w:rPr>
      </w:pPr>
    </w:p>
    <w:p w14:paraId="339DBFEB" w14:textId="77777777" w:rsidR="00147708" w:rsidRPr="00CF252D" w:rsidRDefault="00147708" w:rsidP="00147708">
      <w:pPr>
        <w:tabs>
          <w:tab w:val="left" w:pos="1134"/>
        </w:tabs>
        <w:jc w:val="center"/>
        <w:rPr>
          <w:rFonts w:ascii="Calibri" w:hAnsi="Calibri" w:cs="Calibri"/>
          <w:b/>
          <w:sz w:val="24"/>
          <w:szCs w:val="24"/>
          <w:u w:val="single"/>
        </w:rPr>
      </w:pPr>
      <w:r w:rsidRPr="00CF252D">
        <w:rPr>
          <w:rFonts w:ascii="Calibri" w:hAnsi="Calibri" w:cs="Calibri"/>
          <w:b/>
          <w:sz w:val="24"/>
          <w:szCs w:val="24"/>
          <w:u w:val="single"/>
        </w:rPr>
        <w:t>Fictitious Example</w:t>
      </w:r>
    </w:p>
    <w:p w14:paraId="45D85B42" w14:textId="77777777" w:rsidR="00147708" w:rsidRPr="00CF252D" w:rsidRDefault="00147708" w:rsidP="00147708">
      <w:pPr>
        <w:tabs>
          <w:tab w:val="left" w:pos="1134"/>
        </w:tabs>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4F54C2E8"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1831D85B"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4B45EBAE"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546F5D22"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53734C3E" w14:textId="77777777">
        <w:trPr>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C62B28"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A724E16"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7E2A7071"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Only available for traffic</w:t>
            </w:r>
          </w:p>
          <w:p w14:paraId="3D2896B6"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ARR ….</w:t>
            </w:r>
          </w:p>
          <w:p w14:paraId="592AA11A"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sz w:val="24"/>
                <w:szCs w:val="24"/>
                <w:lang w:bidi="hi-IN"/>
              </w:rPr>
              <w:t>Except Via…</w:t>
            </w:r>
          </w:p>
        </w:tc>
      </w:tr>
    </w:tbl>
    <w:p w14:paraId="0940D2A6" w14:textId="77777777" w:rsidR="00147708" w:rsidRPr="00CF252D" w:rsidRDefault="00147708" w:rsidP="00147708">
      <w:pPr>
        <w:rPr>
          <w:rFonts w:ascii="Calibri" w:hAnsi="Calibri" w:cs="Calibri"/>
          <w:b/>
          <w:sz w:val="24"/>
          <w:szCs w:val="24"/>
        </w:rPr>
      </w:pPr>
    </w:p>
    <w:p w14:paraId="16DDE1E8"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Combining “Compulsory… ” with “Not available…. ” is NOT POSSIBLE.  The TWO independent numbered expressions shall be given within the same box.</w:t>
      </w:r>
    </w:p>
    <w:p w14:paraId="59302C37" w14:textId="77777777" w:rsidR="00147708" w:rsidRPr="00CF252D" w:rsidRDefault="00147708" w:rsidP="00147708">
      <w:pPr>
        <w:rPr>
          <w:rFonts w:ascii="Calibri" w:hAnsi="Calibri" w:cs="Calibri"/>
          <w:b/>
          <w:sz w:val="24"/>
          <w:szCs w:val="24"/>
        </w:rPr>
      </w:pPr>
    </w:p>
    <w:p w14:paraId="281D16E5" w14:textId="77777777" w:rsidR="00147708" w:rsidRPr="00CF252D" w:rsidRDefault="00147708" w:rsidP="00147708">
      <w:pPr>
        <w:tabs>
          <w:tab w:val="left" w:pos="1134"/>
        </w:tabs>
        <w:jc w:val="center"/>
        <w:rPr>
          <w:rFonts w:ascii="Calibri" w:hAnsi="Calibri" w:cs="Calibri"/>
          <w:b/>
          <w:sz w:val="24"/>
          <w:szCs w:val="24"/>
          <w:u w:val="single"/>
        </w:rPr>
      </w:pPr>
      <w:r w:rsidRPr="00CF252D">
        <w:rPr>
          <w:rFonts w:ascii="Calibri" w:hAnsi="Calibri" w:cs="Calibri"/>
          <w:b/>
          <w:sz w:val="24"/>
          <w:szCs w:val="24"/>
          <w:u w:val="single"/>
        </w:rPr>
        <w:t>Fictitious Example</w:t>
      </w:r>
    </w:p>
    <w:p w14:paraId="7F040BA8" w14:textId="77777777" w:rsidR="00147708" w:rsidRPr="00CF252D" w:rsidRDefault="00147708" w:rsidP="00147708">
      <w:pPr>
        <w:tabs>
          <w:tab w:val="left" w:pos="1134"/>
        </w:tabs>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1A7F115E"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59401C46"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0B89872B"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36133904"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5D5705A8" w14:textId="77777777">
        <w:trPr>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7C9FE7F"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B34FC38"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7ABCBF04" w14:textId="77777777" w:rsidR="00777352" w:rsidRPr="00CF252D" w:rsidRDefault="00147708" w:rsidP="007A4A72">
            <w:pPr>
              <w:numPr>
                <w:ilvl w:val="0"/>
                <w:numId w:val="29"/>
              </w:numPr>
              <w:tabs>
                <w:tab w:val="left" w:pos="1134"/>
                <w:tab w:val="left" w:pos="2160"/>
              </w:tabs>
              <w:ind w:right="43"/>
              <w:jc w:val="both"/>
              <w:rPr>
                <w:rFonts w:ascii="Calibri" w:hAnsi="Calibri" w:cs="Calibri"/>
                <w:sz w:val="24"/>
                <w:szCs w:val="24"/>
              </w:rPr>
            </w:pPr>
            <w:r w:rsidRPr="00CF252D">
              <w:rPr>
                <w:rFonts w:ascii="Calibri" w:hAnsi="Calibri" w:cs="Calibri"/>
                <w:i/>
                <w:iCs/>
                <w:sz w:val="24"/>
                <w:szCs w:val="24"/>
              </w:rPr>
              <w:t>Compulsory for traffic</w:t>
            </w:r>
            <w:r w:rsidRPr="00CF252D">
              <w:rPr>
                <w:rFonts w:ascii="Calibri" w:hAnsi="Calibri" w:cs="Calibri"/>
                <w:sz w:val="24"/>
                <w:szCs w:val="24"/>
              </w:rPr>
              <w:t xml:space="preserve"> </w:t>
            </w:r>
          </w:p>
          <w:p w14:paraId="35F8F204" w14:textId="77777777" w:rsidR="00147708" w:rsidRPr="00CF252D" w:rsidRDefault="00147708" w:rsidP="00777352">
            <w:pPr>
              <w:tabs>
                <w:tab w:val="left" w:pos="1134"/>
                <w:tab w:val="left" w:pos="2160"/>
              </w:tabs>
              <w:ind w:right="43"/>
              <w:jc w:val="both"/>
              <w:rPr>
                <w:rFonts w:ascii="Calibri" w:hAnsi="Calibri" w:cs="Calibri"/>
                <w:sz w:val="24"/>
                <w:szCs w:val="24"/>
              </w:rPr>
            </w:pPr>
            <w:r w:rsidRPr="00CF252D">
              <w:rPr>
                <w:rFonts w:ascii="Calibri" w:hAnsi="Calibri" w:cs="Calibri"/>
                <w:sz w:val="24"/>
                <w:szCs w:val="24"/>
                <w:lang w:bidi="hi-IN"/>
              </w:rPr>
              <w:t>ARR ….</w:t>
            </w:r>
          </w:p>
          <w:p w14:paraId="2A695D25"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Via…</w:t>
            </w:r>
          </w:p>
          <w:p w14:paraId="2727182E"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sz w:val="24"/>
                <w:szCs w:val="24"/>
                <w:lang w:bidi="hi-IN"/>
              </w:rPr>
              <w:t>Above FL245 at…</w:t>
            </w:r>
          </w:p>
          <w:p w14:paraId="21D757FB" w14:textId="77777777" w:rsidR="00147708" w:rsidRPr="00CF252D" w:rsidRDefault="00147708" w:rsidP="007A4A72">
            <w:pPr>
              <w:numPr>
                <w:ilvl w:val="0"/>
                <w:numId w:val="29"/>
              </w:numPr>
              <w:tabs>
                <w:tab w:val="left" w:pos="1134"/>
                <w:tab w:val="left" w:pos="2160"/>
              </w:tabs>
              <w:ind w:right="43"/>
              <w:jc w:val="both"/>
              <w:rPr>
                <w:rFonts w:ascii="Calibri" w:hAnsi="Calibri" w:cs="Calibri"/>
                <w:sz w:val="24"/>
                <w:szCs w:val="24"/>
              </w:rPr>
            </w:pPr>
            <w:r w:rsidRPr="00CF252D">
              <w:rPr>
                <w:rFonts w:ascii="Calibri" w:hAnsi="Calibri" w:cs="Calibri"/>
                <w:i/>
                <w:iCs/>
                <w:sz w:val="24"/>
                <w:szCs w:val="24"/>
              </w:rPr>
              <w:t>Not available for traffic</w:t>
            </w:r>
            <w:r w:rsidRPr="00CF252D">
              <w:rPr>
                <w:rFonts w:ascii="Calibri" w:hAnsi="Calibri" w:cs="Calibri"/>
                <w:sz w:val="24"/>
                <w:szCs w:val="24"/>
              </w:rPr>
              <w:t xml:space="preserve"> </w:t>
            </w:r>
            <w:r w:rsidRPr="00CF252D">
              <w:rPr>
                <w:rFonts w:ascii="Calibri" w:hAnsi="Calibri" w:cs="Calibri"/>
                <w:sz w:val="24"/>
                <w:szCs w:val="24"/>
                <w:lang w:bidi="hi-IN"/>
              </w:rPr>
              <w:t>DEP ….</w:t>
            </w:r>
          </w:p>
        </w:tc>
      </w:tr>
    </w:tbl>
    <w:p w14:paraId="6E80F730" w14:textId="77777777" w:rsidR="00147708" w:rsidRPr="00CF252D" w:rsidRDefault="00147708" w:rsidP="00147708">
      <w:pPr>
        <w:rPr>
          <w:rFonts w:ascii="Calibri" w:hAnsi="Calibri" w:cs="Calibri"/>
          <w:b/>
          <w:sz w:val="24"/>
          <w:szCs w:val="24"/>
        </w:rPr>
      </w:pPr>
    </w:p>
    <w:p w14:paraId="6497E1A0"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term “Except” to define usage:</w:t>
      </w:r>
    </w:p>
    <w:p w14:paraId="31B79443" w14:textId="77777777" w:rsidR="00147708" w:rsidRPr="00CF252D" w:rsidRDefault="00147708" w:rsidP="00147708">
      <w:pPr>
        <w:ind w:left="1134"/>
        <w:rPr>
          <w:rFonts w:ascii="Calibri" w:hAnsi="Calibri" w:cs="Calibri"/>
          <w:sz w:val="24"/>
          <w:szCs w:val="24"/>
        </w:rPr>
      </w:pPr>
      <w:r w:rsidRPr="00CF252D">
        <w:rPr>
          <w:rFonts w:ascii="Calibri" w:hAnsi="Calibri" w:cs="Calibri"/>
          <w:sz w:val="24"/>
          <w:szCs w:val="24"/>
        </w:rPr>
        <w:t xml:space="preserve">The expression “Not available for traffic </w:t>
      </w:r>
      <w:r w:rsidRPr="00CF252D">
        <w:rPr>
          <w:rFonts w:ascii="Calibri" w:hAnsi="Calibri" w:cs="Calibri"/>
          <w:sz w:val="24"/>
          <w:szCs w:val="24"/>
          <w:u w:val="single"/>
        </w:rPr>
        <w:t>except</w:t>
      </w:r>
      <w:r w:rsidRPr="00CF252D">
        <w:rPr>
          <w:rFonts w:ascii="Calibri" w:hAnsi="Calibri" w:cs="Calibri"/>
          <w:sz w:val="24"/>
          <w:szCs w:val="24"/>
        </w:rPr>
        <w:t xml:space="preserve"> …” shall be avoided, “Only available for traffic…” shall be used instead.</w:t>
      </w:r>
    </w:p>
    <w:p w14:paraId="6ABF9FB6" w14:textId="77777777" w:rsidR="00147708" w:rsidRPr="00CF252D" w:rsidRDefault="004B65B0" w:rsidP="00147708">
      <w:pPr>
        <w:tabs>
          <w:tab w:val="left" w:pos="1134"/>
        </w:tabs>
        <w:jc w:val="center"/>
        <w:rPr>
          <w:rFonts w:ascii="Calibri" w:hAnsi="Calibri" w:cs="Calibri"/>
          <w:b/>
          <w:sz w:val="24"/>
          <w:szCs w:val="24"/>
          <w:u w:val="single"/>
        </w:rPr>
      </w:pPr>
      <w:r w:rsidRPr="00CF252D">
        <w:rPr>
          <w:rFonts w:ascii="Calibri" w:hAnsi="Calibri" w:cs="Calibri"/>
          <w:b/>
          <w:sz w:val="24"/>
          <w:szCs w:val="24"/>
          <w:u w:val="single"/>
        </w:rPr>
        <w:br w:type="page"/>
      </w:r>
      <w:r w:rsidR="00147708" w:rsidRPr="00CF252D">
        <w:rPr>
          <w:rFonts w:ascii="Calibri" w:hAnsi="Calibri" w:cs="Calibri"/>
          <w:b/>
          <w:sz w:val="24"/>
          <w:szCs w:val="24"/>
          <w:u w:val="single"/>
        </w:rPr>
        <w:t>Fictitious Example</w:t>
      </w:r>
    </w:p>
    <w:p w14:paraId="545EECFF" w14:textId="77777777" w:rsidR="00147708" w:rsidRPr="00CF252D" w:rsidRDefault="00147708" w:rsidP="00147708">
      <w:pPr>
        <w:tabs>
          <w:tab w:val="left" w:pos="1134"/>
        </w:tabs>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786CE74F"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58B6D158"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788A0D95"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63380D8E"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18F38BF9" w14:textId="77777777">
        <w:trPr>
          <w:jc w:val="center"/>
        </w:trPr>
        <w:tc>
          <w:tcPr>
            <w:tcW w:w="1134" w:type="dxa"/>
            <w:tcBorders>
              <w:top w:val="single" w:sz="4" w:space="0" w:color="auto"/>
              <w:left w:val="single" w:sz="4" w:space="0" w:color="auto"/>
              <w:bottom w:val="single" w:sz="12" w:space="0" w:color="auto"/>
              <w:right w:val="single" w:sz="4" w:space="0" w:color="auto"/>
            </w:tcBorders>
            <w:shd w:val="clear" w:color="auto" w:fill="auto"/>
            <w:vAlign w:val="center"/>
          </w:tcPr>
          <w:p w14:paraId="04F2C308"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12" w:space="0" w:color="auto"/>
              <w:right w:val="single" w:sz="4" w:space="0" w:color="auto"/>
            </w:tcBorders>
            <w:shd w:val="clear" w:color="auto" w:fill="auto"/>
            <w:vAlign w:val="center"/>
          </w:tcPr>
          <w:p w14:paraId="7030AACC"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12" w:space="0" w:color="auto"/>
              <w:right w:val="single" w:sz="4" w:space="0" w:color="auto"/>
            </w:tcBorders>
            <w:shd w:val="clear" w:color="auto" w:fill="auto"/>
          </w:tcPr>
          <w:p w14:paraId="16154A59"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Not available for traffic</w:t>
            </w:r>
            <w:r w:rsidRPr="00CF252D">
              <w:rPr>
                <w:rFonts w:ascii="Calibri" w:hAnsi="Calibri" w:cs="Calibri"/>
                <w:sz w:val="24"/>
                <w:szCs w:val="24"/>
              </w:rPr>
              <w:t xml:space="preserve"> </w:t>
            </w:r>
          </w:p>
          <w:p w14:paraId="49D20416"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sz w:val="24"/>
                <w:szCs w:val="24"/>
              </w:rPr>
              <w:t xml:space="preserve">Except </w:t>
            </w:r>
            <w:r w:rsidRPr="00CF252D">
              <w:rPr>
                <w:rFonts w:ascii="Calibri" w:hAnsi="Calibri" w:cs="Calibri"/>
                <w:sz w:val="24"/>
                <w:szCs w:val="24"/>
                <w:lang w:bidi="hi-IN"/>
              </w:rPr>
              <w:t>DEP ….</w:t>
            </w:r>
          </w:p>
        </w:tc>
      </w:tr>
      <w:tr w:rsidR="00147708" w:rsidRPr="007C4CED" w14:paraId="03B31058" w14:textId="77777777">
        <w:trPr>
          <w:jc w:val="center"/>
        </w:trPr>
        <w:tc>
          <w:tcPr>
            <w:tcW w:w="9214" w:type="dxa"/>
            <w:gridSpan w:val="3"/>
            <w:tcBorders>
              <w:top w:val="single" w:sz="12" w:space="0" w:color="auto"/>
              <w:left w:val="single" w:sz="12" w:space="0" w:color="auto"/>
              <w:bottom w:val="single" w:sz="12" w:space="0" w:color="auto"/>
              <w:right w:val="single" w:sz="12" w:space="0" w:color="auto"/>
            </w:tcBorders>
            <w:shd w:val="clear" w:color="auto" w:fill="F3F3F3"/>
            <w:vAlign w:val="center"/>
          </w:tcPr>
          <w:p w14:paraId="524D89FA" w14:textId="77777777" w:rsidR="00147708" w:rsidRPr="00CF252D" w:rsidRDefault="00147708" w:rsidP="00147708">
            <w:pPr>
              <w:tabs>
                <w:tab w:val="left" w:pos="1134"/>
                <w:tab w:val="left" w:pos="2160"/>
              </w:tabs>
              <w:ind w:right="43"/>
              <w:jc w:val="center"/>
              <w:rPr>
                <w:rFonts w:ascii="Calibri" w:hAnsi="Calibri" w:cs="Calibri"/>
                <w:b/>
                <w:bCs/>
                <w:i/>
                <w:iCs/>
                <w:sz w:val="24"/>
                <w:szCs w:val="24"/>
              </w:rPr>
            </w:pPr>
            <w:r w:rsidRPr="00CF252D">
              <w:rPr>
                <w:rFonts w:ascii="Calibri" w:hAnsi="Calibri" w:cs="Calibri"/>
                <w:bCs/>
                <w:sz w:val="24"/>
                <w:szCs w:val="24"/>
              </w:rPr>
              <w:t>It is the same as below which is clearer</w:t>
            </w:r>
            <w:r w:rsidRPr="00CF252D">
              <w:rPr>
                <w:rFonts w:ascii="Calibri" w:hAnsi="Calibri" w:cs="Calibri"/>
                <w:b/>
                <w:bCs/>
                <w:sz w:val="24"/>
                <w:szCs w:val="24"/>
              </w:rPr>
              <w:t>.</w:t>
            </w:r>
          </w:p>
        </w:tc>
      </w:tr>
      <w:tr w:rsidR="00147708" w:rsidRPr="007C4CED" w14:paraId="3E444179" w14:textId="77777777">
        <w:trPr>
          <w:jc w:val="center"/>
        </w:trPr>
        <w:tc>
          <w:tcPr>
            <w:tcW w:w="1134" w:type="dxa"/>
            <w:tcBorders>
              <w:top w:val="single" w:sz="12" w:space="0" w:color="auto"/>
              <w:left w:val="single" w:sz="4" w:space="0" w:color="auto"/>
              <w:bottom w:val="single" w:sz="4" w:space="0" w:color="auto"/>
              <w:right w:val="single" w:sz="4" w:space="0" w:color="auto"/>
            </w:tcBorders>
            <w:shd w:val="clear" w:color="auto" w:fill="auto"/>
            <w:vAlign w:val="center"/>
          </w:tcPr>
          <w:p w14:paraId="0786AF41"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12" w:space="0" w:color="auto"/>
              <w:left w:val="single" w:sz="4" w:space="0" w:color="auto"/>
              <w:bottom w:val="single" w:sz="4" w:space="0" w:color="auto"/>
              <w:right w:val="single" w:sz="4" w:space="0" w:color="auto"/>
            </w:tcBorders>
            <w:shd w:val="clear" w:color="auto" w:fill="auto"/>
            <w:vAlign w:val="center"/>
          </w:tcPr>
          <w:p w14:paraId="54FDF554"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12" w:space="0" w:color="auto"/>
              <w:left w:val="single" w:sz="4" w:space="0" w:color="auto"/>
              <w:bottom w:val="single" w:sz="4" w:space="0" w:color="auto"/>
              <w:right w:val="single" w:sz="4" w:space="0" w:color="auto"/>
            </w:tcBorders>
            <w:shd w:val="clear" w:color="auto" w:fill="auto"/>
          </w:tcPr>
          <w:p w14:paraId="2DB97182"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Only available for traffic</w:t>
            </w:r>
            <w:r w:rsidRPr="00CF252D">
              <w:rPr>
                <w:rFonts w:ascii="Calibri" w:hAnsi="Calibri" w:cs="Calibri"/>
                <w:sz w:val="24"/>
                <w:szCs w:val="24"/>
              </w:rPr>
              <w:t xml:space="preserve"> </w:t>
            </w:r>
            <w:r w:rsidRPr="00CF252D">
              <w:rPr>
                <w:rFonts w:ascii="Calibri" w:hAnsi="Calibri" w:cs="Calibri"/>
                <w:sz w:val="24"/>
                <w:szCs w:val="24"/>
                <w:lang w:bidi="hi-IN"/>
              </w:rPr>
              <w:t>DEP ….</w:t>
            </w:r>
          </w:p>
        </w:tc>
      </w:tr>
    </w:tbl>
    <w:p w14:paraId="5B90901A" w14:textId="77777777" w:rsidR="00147708" w:rsidRPr="00CF252D" w:rsidRDefault="00147708" w:rsidP="00147708">
      <w:pPr>
        <w:rPr>
          <w:rFonts w:ascii="Calibri" w:hAnsi="Calibri" w:cs="Calibri"/>
          <w:b/>
          <w:sz w:val="24"/>
          <w:szCs w:val="24"/>
        </w:rPr>
      </w:pPr>
    </w:p>
    <w:p w14:paraId="53F52AC8"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 xml:space="preserve">The expression “Only available for traffic </w:t>
      </w:r>
      <w:r w:rsidRPr="00CF252D">
        <w:rPr>
          <w:rFonts w:ascii="Calibri" w:hAnsi="Calibri" w:cs="Calibri"/>
          <w:sz w:val="24"/>
          <w:szCs w:val="24"/>
          <w:u w:val="single"/>
        </w:rPr>
        <w:t>except</w:t>
      </w:r>
      <w:r w:rsidRPr="00CF252D">
        <w:rPr>
          <w:rFonts w:ascii="Calibri" w:hAnsi="Calibri" w:cs="Calibri"/>
          <w:sz w:val="24"/>
          <w:szCs w:val="24"/>
        </w:rPr>
        <w:t xml:space="preserve">” shall be used only if the combination of elements is </w:t>
      </w:r>
      <w:r w:rsidRPr="00CF252D">
        <w:rPr>
          <w:rFonts w:ascii="Calibri" w:hAnsi="Calibri" w:cs="Calibri"/>
          <w:sz w:val="24"/>
          <w:szCs w:val="24"/>
          <w:u w:val="single"/>
        </w:rPr>
        <w:t>inclusive</w:t>
      </w:r>
      <w:r w:rsidRPr="00CF252D">
        <w:rPr>
          <w:rFonts w:ascii="Calibri" w:hAnsi="Calibri" w:cs="Calibri"/>
          <w:sz w:val="24"/>
          <w:szCs w:val="24"/>
        </w:rPr>
        <w:t>.</w:t>
      </w:r>
    </w:p>
    <w:p w14:paraId="7F7725BA" w14:textId="77777777" w:rsidR="00147708" w:rsidRPr="00CF252D" w:rsidRDefault="00147708" w:rsidP="00147708">
      <w:pPr>
        <w:jc w:val="center"/>
        <w:rPr>
          <w:rFonts w:ascii="Calibri" w:hAnsi="Calibri" w:cs="Calibri"/>
          <w:b/>
          <w:sz w:val="24"/>
          <w:szCs w:val="24"/>
        </w:rPr>
      </w:pPr>
    </w:p>
    <w:p w14:paraId="18EF4011" w14:textId="77777777" w:rsidR="00147708" w:rsidRPr="00CF252D" w:rsidRDefault="00147708" w:rsidP="00147708">
      <w:pPr>
        <w:jc w:val="center"/>
        <w:rPr>
          <w:rFonts w:ascii="Calibri" w:hAnsi="Calibri" w:cs="Calibri"/>
          <w:b/>
          <w:sz w:val="24"/>
          <w:szCs w:val="24"/>
          <w:u w:val="single"/>
        </w:rPr>
      </w:pPr>
      <w:r w:rsidRPr="00CF252D">
        <w:rPr>
          <w:rFonts w:ascii="Calibri" w:hAnsi="Calibri" w:cs="Calibri"/>
          <w:b/>
          <w:sz w:val="24"/>
          <w:szCs w:val="24"/>
          <w:u w:val="single"/>
        </w:rPr>
        <w:t>Fictitious Example</w:t>
      </w:r>
    </w:p>
    <w:p w14:paraId="2D798A71" w14:textId="77777777" w:rsidR="00147708" w:rsidRPr="00CF252D" w:rsidRDefault="00147708" w:rsidP="00147708">
      <w:pPr>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4DBADC2C"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2AC0E8B8"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45ACA240"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0AD94F10"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158BFC1B" w14:textId="77777777">
        <w:trPr>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49D6924"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5D745CB"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5E9D7408"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Only available for traffic</w:t>
            </w:r>
            <w:r w:rsidRPr="00CF252D">
              <w:rPr>
                <w:rFonts w:ascii="Calibri" w:hAnsi="Calibri" w:cs="Calibri"/>
                <w:sz w:val="24"/>
                <w:szCs w:val="24"/>
              </w:rPr>
              <w:t xml:space="preserve"> </w:t>
            </w:r>
          </w:p>
          <w:p w14:paraId="59793756"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ARR ….</w:t>
            </w:r>
          </w:p>
          <w:p w14:paraId="1A4CD5AE"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Via…</w:t>
            </w:r>
          </w:p>
          <w:p w14:paraId="10AE3C38"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Above FL245 at…</w:t>
            </w:r>
          </w:p>
          <w:p w14:paraId="0748F92E"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 xml:space="preserve">Except </w:t>
            </w:r>
            <w:r w:rsidRPr="00CF252D">
              <w:rPr>
                <w:rFonts w:ascii="Calibri" w:hAnsi="Calibri" w:cs="Calibri"/>
                <w:sz w:val="24"/>
                <w:szCs w:val="24"/>
                <w:lang w:bidi="hi-IN"/>
              </w:rPr>
              <w:t>DEP ….</w:t>
            </w:r>
          </w:p>
        </w:tc>
      </w:tr>
    </w:tbl>
    <w:p w14:paraId="36535999" w14:textId="77777777" w:rsidR="00147708" w:rsidRPr="00CF252D" w:rsidRDefault="00147708" w:rsidP="00147708">
      <w:pPr>
        <w:rPr>
          <w:rFonts w:ascii="Calibri" w:hAnsi="Calibri" w:cs="Calibri"/>
          <w:b/>
          <w:sz w:val="24"/>
          <w:szCs w:val="24"/>
        </w:rPr>
      </w:pPr>
    </w:p>
    <w:p w14:paraId="36A1087E"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 xml:space="preserve">If the combination of elements </w:t>
      </w:r>
      <w:r w:rsidR="00E14D3A" w:rsidRPr="00CF252D">
        <w:rPr>
          <w:rFonts w:ascii="Calibri" w:hAnsi="Calibri" w:cs="Calibri"/>
          <w:sz w:val="24"/>
          <w:szCs w:val="24"/>
        </w:rPr>
        <w:t>is</w:t>
      </w:r>
      <w:r w:rsidRPr="00CF252D">
        <w:rPr>
          <w:rFonts w:ascii="Calibri" w:hAnsi="Calibri" w:cs="Calibri"/>
          <w:sz w:val="24"/>
          <w:szCs w:val="24"/>
        </w:rPr>
        <w:t xml:space="preserve"> </w:t>
      </w:r>
      <w:r w:rsidRPr="00CF252D">
        <w:rPr>
          <w:rFonts w:ascii="Calibri" w:hAnsi="Calibri" w:cs="Calibri"/>
          <w:sz w:val="24"/>
          <w:szCs w:val="24"/>
          <w:u w:val="single"/>
        </w:rPr>
        <w:t>exclusive</w:t>
      </w:r>
      <w:r w:rsidRPr="00CF252D">
        <w:rPr>
          <w:rFonts w:ascii="Calibri" w:hAnsi="Calibri" w:cs="Calibri"/>
          <w:sz w:val="24"/>
          <w:szCs w:val="24"/>
        </w:rPr>
        <w:t xml:space="preserve">, </w:t>
      </w:r>
      <w:r w:rsidR="002B1E72" w:rsidRPr="00CF252D">
        <w:rPr>
          <w:rFonts w:ascii="Calibri" w:hAnsi="Calibri" w:cs="Calibri"/>
          <w:sz w:val="24"/>
          <w:szCs w:val="24"/>
        </w:rPr>
        <w:t xml:space="preserve">it can lead to </w:t>
      </w:r>
      <w:r w:rsidRPr="00CF252D">
        <w:rPr>
          <w:rFonts w:ascii="Calibri" w:hAnsi="Calibri" w:cs="Calibri"/>
          <w:sz w:val="24"/>
          <w:szCs w:val="24"/>
        </w:rPr>
        <w:t>t</w:t>
      </w:r>
      <w:r w:rsidR="002B1E72" w:rsidRPr="00CF252D">
        <w:rPr>
          <w:rFonts w:ascii="Calibri" w:hAnsi="Calibri" w:cs="Calibri"/>
          <w:sz w:val="24"/>
          <w:szCs w:val="24"/>
        </w:rPr>
        <w:t>w</w:t>
      </w:r>
      <w:r w:rsidRPr="00CF252D">
        <w:rPr>
          <w:rFonts w:ascii="Calibri" w:hAnsi="Calibri" w:cs="Calibri"/>
          <w:sz w:val="24"/>
          <w:szCs w:val="24"/>
        </w:rPr>
        <w:t xml:space="preserve">o different ways of interpretation.  To have </w:t>
      </w:r>
      <w:r w:rsidR="002B1E72" w:rsidRPr="00CF252D">
        <w:rPr>
          <w:rFonts w:ascii="Calibri" w:hAnsi="Calibri" w:cs="Calibri"/>
          <w:sz w:val="24"/>
          <w:szCs w:val="24"/>
        </w:rPr>
        <w:t>the required</w:t>
      </w:r>
      <w:r w:rsidRPr="00CF252D">
        <w:rPr>
          <w:rFonts w:ascii="Calibri" w:hAnsi="Calibri" w:cs="Calibri"/>
          <w:sz w:val="24"/>
          <w:szCs w:val="24"/>
        </w:rPr>
        <w:t xml:space="preserve"> effect TWO (or more) independent numbered expressions shall be given within the same box.</w:t>
      </w:r>
    </w:p>
    <w:p w14:paraId="5ACF8F4E" w14:textId="77777777" w:rsidR="00147708" w:rsidRPr="00CF252D" w:rsidRDefault="00147708" w:rsidP="00147708">
      <w:pPr>
        <w:rPr>
          <w:rFonts w:ascii="Calibri" w:hAnsi="Calibri" w:cs="Calibri"/>
          <w:b/>
          <w:sz w:val="24"/>
          <w:szCs w:val="24"/>
        </w:rPr>
      </w:pPr>
    </w:p>
    <w:p w14:paraId="67B992C1" w14:textId="77777777" w:rsidR="00147708" w:rsidRPr="00CF252D" w:rsidRDefault="00147708" w:rsidP="00147708">
      <w:pPr>
        <w:jc w:val="center"/>
        <w:rPr>
          <w:rFonts w:ascii="Calibri" w:hAnsi="Calibri" w:cs="Calibri"/>
          <w:b/>
          <w:sz w:val="24"/>
          <w:szCs w:val="24"/>
          <w:u w:val="single"/>
        </w:rPr>
      </w:pPr>
      <w:r w:rsidRPr="00CF252D">
        <w:rPr>
          <w:rFonts w:ascii="Calibri" w:hAnsi="Calibri" w:cs="Calibri"/>
          <w:b/>
          <w:sz w:val="24"/>
          <w:szCs w:val="24"/>
          <w:u w:val="single"/>
        </w:rPr>
        <w:t>Fictitious Example</w:t>
      </w:r>
    </w:p>
    <w:p w14:paraId="553FD3C6" w14:textId="77777777" w:rsidR="00147708" w:rsidRPr="00CF252D" w:rsidRDefault="00147708" w:rsidP="00147708">
      <w:pPr>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10A328B9"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0CAC2EB8"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44890FE0"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5932E5B5"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60EFB0CC" w14:textId="77777777">
        <w:trPr>
          <w:jc w:val="center"/>
        </w:trPr>
        <w:tc>
          <w:tcPr>
            <w:tcW w:w="1134" w:type="dxa"/>
            <w:tcBorders>
              <w:top w:val="single" w:sz="4" w:space="0" w:color="auto"/>
              <w:left w:val="single" w:sz="4" w:space="0" w:color="auto"/>
              <w:bottom w:val="single" w:sz="12" w:space="0" w:color="auto"/>
              <w:right w:val="single" w:sz="4" w:space="0" w:color="auto"/>
            </w:tcBorders>
            <w:shd w:val="clear" w:color="auto" w:fill="auto"/>
            <w:vAlign w:val="center"/>
          </w:tcPr>
          <w:p w14:paraId="5E5DFE1F"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12" w:space="0" w:color="auto"/>
              <w:right w:val="single" w:sz="4" w:space="0" w:color="auto"/>
            </w:tcBorders>
            <w:shd w:val="clear" w:color="auto" w:fill="auto"/>
            <w:vAlign w:val="center"/>
          </w:tcPr>
          <w:p w14:paraId="56EADEF3"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12" w:space="0" w:color="auto"/>
              <w:right w:val="single" w:sz="4" w:space="0" w:color="auto"/>
            </w:tcBorders>
            <w:shd w:val="clear" w:color="auto" w:fill="auto"/>
          </w:tcPr>
          <w:p w14:paraId="0B77FB81"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
                <w:iCs/>
                <w:sz w:val="24"/>
                <w:szCs w:val="24"/>
              </w:rPr>
              <w:t>Only available for traffic</w:t>
            </w:r>
            <w:r w:rsidRPr="00CF252D">
              <w:rPr>
                <w:rFonts w:ascii="Calibri" w:hAnsi="Calibri" w:cs="Calibri"/>
                <w:sz w:val="24"/>
                <w:szCs w:val="24"/>
              </w:rPr>
              <w:t xml:space="preserve"> </w:t>
            </w:r>
          </w:p>
          <w:p w14:paraId="14F83492" w14:textId="77777777" w:rsidR="00147708" w:rsidRPr="00CF252D" w:rsidRDefault="00147708" w:rsidP="007A4A72">
            <w:pPr>
              <w:numPr>
                <w:ilvl w:val="0"/>
                <w:numId w:val="30"/>
              </w:numPr>
              <w:tabs>
                <w:tab w:val="left" w:pos="1134"/>
                <w:tab w:val="left" w:pos="2160"/>
              </w:tabs>
              <w:ind w:right="43"/>
              <w:jc w:val="both"/>
              <w:rPr>
                <w:rFonts w:ascii="Calibri" w:hAnsi="Calibri" w:cs="Calibri"/>
                <w:sz w:val="24"/>
                <w:szCs w:val="24"/>
              </w:rPr>
            </w:pPr>
            <w:r w:rsidRPr="00CF252D">
              <w:rPr>
                <w:rFonts w:ascii="Calibri" w:hAnsi="Calibri" w:cs="Calibri"/>
                <w:i/>
                <w:iCs/>
                <w:sz w:val="24"/>
                <w:szCs w:val="24"/>
              </w:rPr>
              <w:t xml:space="preserve">Except </w:t>
            </w:r>
            <w:r w:rsidRPr="00CF252D">
              <w:rPr>
                <w:rFonts w:ascii="Calibri" w:hAnsi="Calibri" w:cs="Calibri"/>
                <w:sz w:val="24"/>
                <w:szCs w:val="24"/>
                <w:lang w:bidi="hi-IN"/>
              </w:rPr>
              <w:t>DEP ….</w:t>
            </w:r>
          </w:p>
          <w:p w14:paraId="11057B11" w14:textId="77777777" w:rsidR="00147708" w:rsidRPr="00CF252D" w:rsidRDefault="00147708" w:rsidP="007A4A72">
            <w:pPr>
              <w:numPr>
                <w:ilvl w:val="0"/>
                <w:numId w:val="30"/>
              </w:numPr>
              <w:tabs>
                <w:tab w:val="left" w:pos="1134"/>
                <w:tab w:val="left" w:pos="2160"/>
              </w:tabs>
              <w:ind w:right="43"/>
              <w:jc w:val="both"/>
              <w:rPr>
                <w:rFonts w:ascii="Calibri" w:hAnsi="Calibri" w:cs="Calibri"/>
                <w:sz w:val="24"/>
                <w:szCs w:val="24"/>
                <w:lang w:bidi="hi-IN"/>
              </w:rPr>
            </w:pPr>
            <w:r w:rsidRPr="00CF252D">
              <w:rPr>
                <w:rFonts w:ascii="Calibri" w:hAnsi="Calibri" w:cs="Calibri"/>
                <w:sz w:val="24"/>
                <w:szCs w:val="24"/>
                <w:lang w:bidi="hi-IN"/>
              </w:rPr>
              <w:t>ARR ….Via…</w:t>
            </w:r>
          </w:p>
          <w:p w14:paraId="1A4EED3B" w14:textId="77777777" w:rsidR="00147708" w:rsidRPr="00CF252D" w:rsidRDefault="00147708" w:rsidP="007A4A72">
            <w:pPr>
              <w:numPr>
                <w:ilvl w:val="0"/>
                <w:numId w:val="30"/>
              </w:numPr>
              <w:tabs>
                <w:tab w:val="left" w:pos="1134"/>
                <w:tab w:val="left" w:pos="2160"/>
              </w:tabs>
              <w:ind w:right="43"/>
              <w:jc w:val="both"/>
              <w:rPr>
                <w:rFonts w:ascii="Calibri" w:hAnsi="Calibri" w:cs="Calibri"/>
                <w:sz w:val="24"/>
                <w:szCs w:val="24"/>
              </w:rPr>
            </w:pPr>
            <w:r w:rsidRPr="00CF252D">
              <w:rPr>
                <w:rFonts w:ascii="Calibri" w:hAnsi="Calibri" w:cs="Calibri"/>
                <w:sz w:val="24"/>
                <w:szCs w:val="24"/>
                <w:lang w:bidi="hi-IN"/>
              </w:rPr>
              <w:t>ARR…Via…</w:t>
            </w:r>
          </w:p>
        </w:tc>
      </w:tr>
      <w:tr w:rsidR="00147708" w:rsidRPr="007C4CED" w14:paraId="4D256902" w14:textId="77777777">
        <w:trPr>
          <w:jc w:val="center"/>
        </w:trPr>
        <w:tc>
          <w:tcPr>
            <w:tcW w:w="9214" w:type="dxa"/>
            <w:gridSpan w:val="3"/>
            <w:tcBorders>
              <w:top w:val="single" w:sz="12" w:space="0" w:color="auto"/>
              <w:left w:val="single" w:sz="12" w:space="0" w:color="auto"/>
              <w:bottom w:val="single" w:sz="12" w:space="0" w:color="auto"/>
              <w:right w:val="single" w:sz="12" w:space="0" w:color="auto"/>
            </w:tcBorders>
            <w:shd w:val="clear" w:color="auto" w:fill="F3F3F3"/>
            <w:vAlign w:val="center"/>
          </w:tcPr>
          <w:p w14:paraId="665E5D12" w14:textId="77777777" w:rsidR="00147708" w:rsidRPr="00CF252D" w:rsidRDefault="00147708" w:rsidP="00147708">
            <w:pPr>
              <w:tabs>
                <w:tab w:val="left" w:pos="1134"/>
                <w:tab w:val="left" w:pos="2160"/>
              </w:tabs>
              <w:ind w:right="43"/>
              <w:jc w:val="center"/>
              <w:rPr>
                <w:rFonts w:ascii="Calibri" w:hAnsi="Calibri" w:cs="Calibri"/>
                <w:bCs/>
                <w:i/>
                <w:iCs/>
                <w:sz w:val="24"/>
                <w:szCs w:val="24"/>
              </w:rPr>
            </w:pPr>
            <w:r w:rsidRPr="00CF252D">
              <w:rPr>
                <w:rFonts w:ascii="Calibri" w:hAnsi="Calibri" w:cs="Calibri"/>
                <w:bCs/>
                <w:sz w:val="24"/>
                <w:szCs w:val="24"/>
              </w:rPr>
              <w:t>Shall be expressed as:</w:t>
            </w:r>
          </w:p>
        </w:tc>
      </w:tr>
      <w:tr w:rsidR="00147708" w:rsidRPr="007C4CED" w14:paraId="5CA00C11" w14:textId="77777777">
        <w:trPr>
          <w:jc w:val="center"/>
        </w:trPr>
        <w:tc>
          <w:tcPr>
            <w:tcW w:w="1134" w:type="dxa"/>
            <w:tcBorders>
              <w:top w:val="single" w:sz="12" w:space="0" w:color="auto"/>
              <w:left w:val="single" w:sz="4" w:space="0" w:color="auto"/>
              <w:bottom w:val="single" w:sz="4" w:space="0" w:color="auto"/>
              <w:right w:val="single" w:sz="4" w:space="0" w:color="auto"/>
            </w:tcBorders>
            <w:shd w:val="clear" w:color="auto" w:fill="auto"/>
            <w:vAlign w:val="center"/>
          </w:tcPr>
          <w:p w14:paraId="2F3A5A07"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12" w:space="0" w:color="auto"/>
              <w:left w:val="single" w:sz="4" w:space="0" w:color="auto"/>
              <w:bottom w:val="single" w:sz="4" w:space="0" w:color="auto"/>
              <w:right w:val="single" w:sz="4" w:space="0" w:color="auto"/>
            </w:tcBorders>
            <w:shd w:val="clear" w:color="auto" w:fill="auto"/>
            <w:vAlign w:val="center"/>
          </w:tcPr>
          <w:p w14:paraId="6C9C9263"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12" w:space="0" w:color="auto"/>
              <w:left w:val="single" w:sz="4" w:space="0" w:color="auto"/>
              <w:bottom w:val="single" w:sz="4" w:space="0" w:color="auto"/>
              <w:right w:val="single" w:sz="4" w:space="0" w:color="auto"/>
            </w:tcBorders>
            <w:shd w:val="clear" w:color="auto" w:fill="auto"/>
          </w:tcPr>
          <w:p w14:paraId="4DA8C39E" w14:textId="77777777" w:rsidR="00147708" w:rsidRPr="00CF252D" w:rsidRDefault="00147708" w:rsidP="007A4A72">
            <w:pPr>
              <w:numPr>
                <w:ilvl w:val="0"/>
                <w:numId w:val="31"/>
              </w:numPr>
              <w:tabs>
                <w:tab w:val="left" w:pos="1134"/>
                <w:tab w:val="left" w:pos="2160"/>
              </w:tabs>
              <w:ind w:right="43"/>
              <w:jc w:val="both"/>
              <w:rPr>
                <w:rFonts w:ascii="Calibri" w:hAnsi="Calibri" w:cs="Calibri"/>
                <w:sz w:val="24"/>
                <w:szCs w:val="24"/>
              </w:rPr>
            </w:pPr>
            <w:r w:rsidRPr="00CF252D">
              <w:rPr>
                <w:rFonts w:ascii="Calibri" w:hAnsi="Calibri" w:cs="Calibri"/>
                <w:i/>
                <w:iCs/>
                <w:sz w:val="24"/>
                <w:szCs w:val="24"/>
              </w:rPr>
              <w:t>Only available for traffic</w:t>
            </w:r>
            <w:r w:rsidRPr="00CF252D">
              <w:rPr>
                <w:rFonts w:ascii="Calibri" w:hAnsi="Calibri" w:cs="Calibri"/>
                <w:sz w:val="24"/>
                <w:szCs w:val="24"/>
              </w:rPr>
              <w:t xml:space="preserve"> </w:t>
            </w:r>
          </w:p>
          <w:p w14:paraId="5E6574B7" w14:textId="77777777" w:rsidR="00777352" w:rsidRPr="00CF252D" w:rsidRDefault="00147708" w:rsidP="007A4A72">
            <w:pPr>
              <w:numPr>
                <w:ilvl w:val="0"/>
                <w:numId w:val="38"/>
              </w:numPr>
              <w:tabs>
                <w:tab w:val="left" w:pos="373"/>
                <w:tab w:val="left" w:pos="2160"/>
              </w:tabs>
              <w:ind w:right="43"/>
              <w:jc w:val="both"/>
              <w:rPr>
                <w:rFonts w:ascii="Calibri" w:hAnsi="Calibri" w:cs="Calibri"/>
                <w:sz w:val="24"/>
                <w:szCs w:val="24"/>
                <w:lang w:bidi="hi-IN"/>
              </w:rPr>
            </w:pPr>
            <w:r w:rsidRPr="00CF252D">
              <w:rPr>
                <w:rFonts w:ascii="Calibri" w:hAnsi="Calibri" w:cs="Calibri"/>
                <w:sz w:val="24"/>
                <w:szCs w:val="24"/>
                <w:lang w:bidi="hi-IN"/>
              </w:rPr>
              <w:t>ARR ….Via…</w:t>
            </w:r>
          </w:p>
          <w:p w14:paraId="753B7508" w14:textId="77777777" w:rsidR="00147708" w:rsidRPr="00CF252D" w:rsidRDefault="00147708" w:rsidP="007A4A72">
            <w:pPr>
              <w:numPr>
                <w:ilvl w:val="0"/>
                <w:numId w:val="38"/>
              </w:numPr>
              <w:tabs>
                <w:tab w:val="left" w:pos="373"/>
                <w:tab w:val="left" w:pos="2160"/>
              </w:tabs>
              <w:ind w:right="43"/>
              <w:jc w:val="both"/>
              <w:rPr>
                <w:rFonts w:ascii="Calibri" w:hAnsi="Calibri" w:cs="Calibri"/>
                <w:sz w:val="24"/>
                <w:szCs w:val="24"/>
                <w:lang w:bidi="hi-IN"/>
              </w:rPr>
            </w:pPr>
            <w:r w:rsidRPr="00CF252D">
              <w:rPr>
                <w:rFonts w:ascii="Calibri" w:hAnsi="Calibri" w:cs="Calibri"/>
                <w:sz w:val="24"/>
                <w:szCs w:val="24"/>
                <w:lang w:bidi="hi-IN"/>
              </w:rPr>
              <w:t>ARR…  Via…</w:t>
            </w:r>
          </w:p>
          <w:p w14:paraId="0505AAF9" w14:textId="77777777" w:rsidR="00147708" w:rsidRPr="00CF252D" w:rsidRDefault="00147708" w:rsidP="007A4A72">
            <w:pPr>
              <w:numPr>
                <w:ilvl w:val="0"/>
                <w:numId w:val="31"/>
              </w:numPr>
              <w:tabs>
                <w:tab w:val="left" w:pos="1134"/>
                <w:tab w:val="left" w:pos="2160"/>
              </w:tabs>
              <w:ind w:right="43"/>
              <w:jc w:val="both"/>
              <w:rPr>
                <w:rFonts w:ascii="Calibri" w:hAnsi="Calibri" w:cs="Calibri"/>
                <w:i/>
                <w:iCs/>
                <w:sz w:val="24"/>
                <w:szCs w:val="24"/>
              </w:rPr>
            </w:pPr>
            <w:r w:rsidRPr="00CF252D">
              <w:rPr>
                <w:rFonts w:ascii="Calibri" w:hAnsi="Calibri" w:cs="Calibri"/>
                <w:i/>
                <w:iCs/>
                <w:sz w:val="24"/>
                <w:szCs w:val="24"/>
              </w:rPr>
              <w:t xml:space="preserve">Not available for traffic </w:t>
            </w:r>
          </w:p>
          <w:p w14:paraId="457CB7B2"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sz w:val="24"/>
                <w:szCs w:val="24"/>
                <w:lang w:bidi="hi-IN"/>
              </w:rPr>
              <w:t>DEP ….</w:t>
            </w:r>
          </w:p>
        </w:tc>
      </w:tr>
    </w:tbl>
    <w:p w14:paraId="02FBD14E" w14:textId="77777777" w:rsidR="00147708" w:rsidRPr="00CF252D" w:rsidRDefault="00147708" w:rsidP="00147708">
      <w:pPr>
        <w:rPr>
          <w:rFonts w:ascii="Calibri" w:hAnsi="Calibri" w:cs="Calibri"/>
          <w:sz w:val="24"/>
          <w:szCs w:val="24"/>
        </w:rPr>
      </w:pPr>
    </w:p>
    <w:p w14:paraId="11994ABF" w14:textId="77777777" w:rsidR="00147708" w:rsidRPr="00CF252D" w:rsidRDefault="002B1E72" w:rsidP="007A4A72">
      <w:pPr>
        <w:numPr>
          <w:ilvl w:val="0"/>
          <w:numId w:val="32"/>
        </w:numPr>
        <w:jc w:val="both"/>
        <w:rPr>
          <w:rFonts w:ascii="Calibri" w:hAnsi="Calibri" w:cs="Calibri"/>
          <w:sz w:val="24"/>
          <w:szCs w:val="24"/>
        </w:rPr>
      </w:pPr>
      <w:r w:rsidRPr="00CF252D">
        <w:rPr>
          <w:rFonts w:ascii="Calibri" w:hAnsi="Calibri" w:cs="Calibri"/>
          <w:sz w:val="24"/>
          <w:szCs w:val="24"/>
        </w:rPr>
        <w:t>The w</w:t>
      </w:r>
      <w:r w:rsidR="00147708" w:rsidRPr="00CF252D">
        <w:rPr>
          <w:rFonts w:ascii="Calibri" w:hAnsi="Calibri" w:cs="Calibri"/>
          <w:sz w:val="24"/>
          <w:szCs w:val="24"/>
        </w:rPr>
        <w:t xml:space="preserve">ord “except” </w:t>
      </w:r>
      <w:r w:rsidRPr="00CF252D">
        <w:rPr>
          <w:rFonts w:ascii="Calibri" w:hAnsi="Calibri" w:cs="Calibri"/>
          <w:sz w:val="24"/>
          <w:szCs w:val="24"/>
        </w:rPr>
        <w:t xml:space="preserve">used in </w:t>
      </w:r>
      <w:r w:rsidR="00147708" w:rsidRPr="00CF252D">
        <w:rPr>
          <w:rFonts w:ascii="Calibri" w:hAnsi="Calibri" w:cs="Calibri"/>
          <w:sz w:val="24"/>
          <w:szCs w:val="24"/>
        </w:rPr>
        <w:t xml:space="preserve">expression of utilization can also be used </w:t>
      </w:r>
      <w:r w:rsidR="00147708" w:rsidRPr="00CF252D">
        <w:rPr>
          <w:rFonts w:ascii="Calibri" w:hAnsi="Calibri" w:cs="Calibri"/>
          <w:sz w:val="24"/>
          <w:szCs w:val="24"/>
          <w:u w:val="single"/>
        </w:rPr>
        <w:t>in between brackets</w:t>
      </w:r>
      <w:r w:rsidR="00147708" w:rsidRPr="00CF252D">
        <w:rPr>
          <w:rFonts w:ascii="Calibri" w:hAnsi="Calibri" w:cs="Calibri"/>
          <w:sz w:val="24"/>
          <w:szCs w:val="24"/>
        </w:rPr>
        <w:t xml:space="preserve"> to exclude relevant destinations from Area/Group definitions; FIR/UIR; ACC/UAC; etc. used as terminal conditions. </w:t>
      </w:r>
    </w:p>
    <w:p w14:paraId="40D537B6" w14:textId="77777777" w:rsidR="00147708" w:rsidRPr="00CF252D" w:rsidRDefault="00147708" w:rsidP="00147708">
      <w:pPr>
        <w:rPr>
          <w:rFonts w:ascii="Calibri" w:hAnsi="Calibri" w:cs="Calibri"/>
          <w:b/>
          <w:sz w:val="24"/>
          <w:szCs w:val="24"/>
        </w:rPr>
      </w:pPr>
    </w:p>
    <w:p w14:paraId="4EC7260C" w14:textId="77777777" w:rsidR="00147708" w:rsidRPr="00CF252D" w:rsidRDefault="00147708" w:rsidP="00147708">
      <w:pPr>
        <w:jc w:val="center"/>
        <w:rPr>
          <w:rFonts w:ascii="Calibri" w:hAnsi="Calibri" w:cs="Calibri"/>
          <w:b/>
          <w:sz w:val="24"/>
          <w:szCs w:val="24"/>
          <w:u w:val="single"/>
        </w:rPr>
      </w:pPr>
      <w:r w:rsidRPr="00CF252D">
        <w:rPr>
          <w:rFonts w:ascii="Calibri" w:hAnsi="Calibri" w:cs="Calibri"/>
          <w:b/>
          <w:sz w:val="24"/>
          <w:szCs w:val="24"/>
          <w:u w:val="single"/>
        </w:rPr>
        <w:t>Fictitious Example</w:t>
      </w:r>
    </w:p>
    <w:p w14:paraId="490B6789" w14:textId="77777777" w:rsidR="00147708" w:rsidRPr="00CF252D" w:rsidRDefault="00147708" w:rsidP="00147708">
      <w:pPr>
        <w:jc w:val="center"/>
        <w:rPr>
          <w:rFonts w:ascii="Calibri" w:hAnsi="Calibri" w:cs="Calibri"/>
          <w:b/>
          <w:sz w:val="24"/>
          <w:szCs w:val="24"/>
          <w:u w:val="single"/>
        </w:rPr>
      </w:pPr>
    </w:p>
    <w:tbl>
      <w:tblPr>
        <w:tblW w:w="9214" w:type="dxa"/>
        <w:jc w:val="center"/>
        <w:tblLayout w:type="fixed"/>
        <w:tblLook w:val="01E0" w:firstRow="1" w:lastRow="1" w:firstColumn="1" w:lastColumn="1" w:noHBand="0" w:noVBand="0"/>
      </w:tblPr>
      <w:tblGrid>
        <w:gridCol w:w="1134"/>
        <w:gridCol w:w="1985"/>
        <w:gridCol w:w="6095"/>
      </w:tblGrid>
      <w:tr w:rsidR="00147708" w:rsidRPr="007C4CED" w14:paraId="662083F9" w14:textId="77777777">
        <w:trPr>
          <w:jc w:val="center"/>
        </w:trPr>
        <w:tc>
          <w:tcPr>
            <w:tcW w:w="1134" w:type="dxa"/>
            <w:tcBorders>
              <w:top w:val="double" w:sz="4" w:space="0" w:color="auto"/>
              <w:left w:val="double" w:sz="4" w:space="0" w:color="auto"/>
              <w:bottom w:val="single" w:sz="4" w:space="0" w:color="auto"/>
              <w:right w:val="single" w:sz="4" w:space="0" w:color="auto"/>
            </w:tcBorders>
            <w:shd w:val="clear" w:color="auto" w:fill="CCCCCC"/>
          </w:tcPr>
          <w:p w14:paraId="558FD00E" w14:textId="77777777" w:rsidR="00147708" w:rsidRPr="00CF252D" w:rsidRDefault="00147708" w:rsidP="00147708">
            <w:pPr>
              <w:jc w:val="center"/>
              <w:rPr>
                <w:rFonts w:ascii="Calibri" w:hAnsi="Calibri" w:cs="Calibri"/>
                <w:b/>
                <w:snapToGrid w:val="0"/>
                <w:sz w:val="24"/>
                <w:szCs w:val="24"/>
                <w:lang w:eastAsia="da-DK"/>
              </w:rPr>
            </w:pPr>
            <w:r w:rsidRPr="00CF252D">
              <w:rPr>
                <w:rFonts w:ascii="Calibri" w:hAnsi="Calibri" w:cs="Calibri"/>
                <w:b/>
                <w:snapToGrid w:val="0"/>
                <w:sz w:val="24"/>
                <w:szCs w:val="24"/>
                <w:lang w:eastAsia="da-DK"/>
              </w:rPr>
              <w:t>Airway</w:t>
            </w:r>
          </w:p>
        </w:tc>
        <w:tc>
          <w:tcPr>
            <w:tcW w:w="1985" w:type="dxa"/>
            <w:tcBorders>
              <w:top w:val="double" w:sz="4" w:space="0" w:color="auto"/>
              <w:left w:val="single" w:sz="4" w:space="0" w:color="auto"/>
              <w:bottom w:val="single" w:sz="4" w:space="0" w:color="auto"/>
              <w:right w:val="single" w:sz="4" w:space="0" w:color="auto"/>
            </w:tcBorders>
            <w:shd w:val="clear" w:color="auto" w:fill="CCCCCC"/>
          </w:tcPr>
          <w:p w14:paraId="092D8866"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From - To</w:t>
            </w:r>
          </w:p>
        </w:tc>
        <w:tc>
          <w:tcPr>
            <w:tcW w:w="6095" w:type="dxa"/>
            <w:tcBorders>
              <w:top w:val="double" w:sz="4" w:space="0" w:color="auto"/>
              <w:left w:val="single" w:sz="4" w:space="0" w:color="auto"/>
              <w:bottom w:val="single" w:sz="4" w:space="0" w:color="auto"/>
              <w:right w:val="double" w:sz="4" w:space="0" w:color="auto"/>
            </w:tcBorders>
            <w:shd w:val="clear" w:color="auto" w:fill="CCCCCC"/>
          </w:tcPr>
          <w:p w14:paraId="32D66654" w14:textId="77777777" w:rsidR="00147708" w:rsidRPr="00CF252D" w:rsidRDefault="00147708" w:rsidP="00147708">
            <w:pPr>
              <w:pStyle w:val="Heading4"/>
              <w:spacing w:before="0"/>
              <w:jc w:val="center"/>
              <w:rPr>
                <w:rFonts w:ascii="Calibri" w:hAnsi="Calibri" w:cs="Calibri"/>
                <w:sz w:val="24"/>
                <w:szCs w:val="24"/>
              </w:rPr>
            </w:pPr>
            <w:r w:rsidRPr="00CF252D">
              <w:rPr>
                <w:rFonts w:ascii="Calibri" w:hAnsi="Calibri" w:cs="Calibri"/>
                <w:sz w:val="24"/>
                <w:szCs w:val="24"/>
              </w:rPr>
              <w:t>Utilization</w:t>
            </w:r>
          </w:p>
        </w:tc>
      </w:tr>
      <w:tr w:rsidR="00147708" w:rsidRPr="007C4CED" w14:paraId="44049AB7" w14:textId="77777777">
        <w:trPr>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73D109" w14:textId="77777777" w:rsidR="00147708" w:rsidRPr="00CF252D" w:rsidRDefault="00147708" w:rsidP="00147708">
            <w:pPr>
              <w:tabs>
                <w:tab w:val="left" w:pos="1134"/>
              </w:tabs>
              <w:jc w:val="center"/>
              <w:rPr>
                <w:rFonts w:ascii="Calibri" w:hAnsi="Calibri" w:cs="Calibri"/>
                <w:sz w:val="24"/>
                <w:szCs w:val="24"/>
              </w:rPr>
            </w:pPr>
            <w:r w:rsidRPr="00CF252D">
              <w:rPr>
                <w:rFonts w:ascii="Calibri" w:hAnsi="Calibri" w:cs="Calibri"/>
                <w:sz w:val="24"/>
                <w:szCs w:val="24"/>
              </w:rPr>
              <w:t>UL1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E26F71F" w14:textId="77777777" w:rsidR="00147708" w:rsidRPr="00CF252D" w:rsidRDefault="00147708" w:rsidP="00147708">
            <w:pPr>
              <w:jc w:val="center"/>
              <w:rPr>
                <w:rFonts w:ascii="Calibri" w:hAnsi="Calibri" w:cs="Calibri"/>
                <w:sz w:val="24"/>
                <w:szCs w:val="24"/>
              </w:rPr>
            </w:pPr>
            <w:r w:rsidRPr="00CF252D">
              <w:rPr>
                <w:rFonts w:ascii="Calibri" w:hAnsi="Calibri" w:cs="Calibri"/>
                <w:sz w:val="24"/>
                <w:szCs w:val="24"/>
              </w:rPr>
              <w:t>AAAAA - BBBBB</w:t>
            </w:r>
          </w:p>
        </w:tc>
        <w:tc>
          <w:tcPr>
            <w:tcW w:w="6095" w:type="dxa"/>
            <w:tcBorders>
              <w:top w:val="single" w:sz="4" w:space="0" w:color="auto"/>
              <w:left w:val="single" w:sz="4" w:space="0" w:color="auto"/>
              <w:bottom w:val="single" w:sz="4" w:space="0" w:color="auto"/>
              <w:right w:val="single" w:sz="4" w:space="0" w:color="auto"/>
            </w:tcBorders>
            <w:shd w:val="clear" w:color="auto" w:fill="auto"/>
          </w:tcPr>
          <w:p w14:paraId="17E34A96"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iCs/>
                <w:sz w:val="24"/>
                <w:szCs w:val="24"/>
              </w:rPr>
              <w:t>Only available for traffic</w:t>
            </w:r>
            <w:r w:rsidRPr="00CF252D">
              <w:rPr>
                <w:rFonts w:ascii="Calibri" w:hAnsi="Calibri" w:cs="Calibri"/>
                <w:sz w:val="24"/>
                <w:szCs w:val="24"/>
              </w:rPr>
              <w:t xml:space="preserve"> </w:t>
            </w:r>
          </w:p>
          <w:p w14:paraId="05B12CAB" w14:textId="77777777" w:rsidR="00147708" w:rsidRPr="00CF252D" w:rsidRDefault="00147708" w:rsidP="00147708">
            <w:pPr>
              <w:tabs>
                <w:tab w:val="left" w:pos="1134"/>
                <w:tab w:val="left" w:pos="2160"/>
              </w:tabs>
              <w:ind w:right="43"/>
              <w:rPr>
                <w:rFonts w:ascii="Calibri" w:hAnsi="Calibri" w:cs="Calibri"/>
                <w:sz w:val="24"/>
                <w:szCs w:val="24"/>
              </w:rPr>
            </w:pPr>
            <w:r w:rsidRPr="00CF252D">
              <w:rPr>
                <w:rFonts w:ascii="Calibri" w:hAnsi="Calibri" w:cs="Calibri"/>
                <w:sz w:val="24"/>
                <w:szCs w:val="24"/>
                <w:lang w:bidi="hi-IN"/>
              </w:rPr>
              <w:t xml:space="preserve">ARR </w:t>
            </w:r>
            <w:r w:rsidRPr="00CF252D">
              <w:rPr>
                <w:rFonts w:ascii="Calibri" w:hAnsi="Calibri" w:cs="Calibri"/>
                <w:i/>
                <w:sz w:val="24"/>
                <w:szCs w:val="24"/>
                <w:lang w:bidi="hi-IN"/>
              </w:rPr>
              <w:t>nnnnnnn</w:t>
            </w:r>
            <w:r w:rsidRPr="00CF252D">
              <w:rPr>
                <w:rFonts w:ascii="Calibri" w:hAnsi="Calibri" w:cs="Calibri"/>
                <w:sz w:val="24"/>
                <w:szCs w:val="24"/>
                <w:lang w:bidi="hi-IN"/>
              </w:rPr>
              <w:t xml:space="preserve"> Group (except </w:t>
            </w:r>
            <w:r w:rsidRPr="00CF252D">
              <w:rPr>
                <w:rFonts w:ascii="Calibri" w:hAnsi="Calibri" w:cs="Calibri"/>
                <w:i/>
                <w:iCs/>
                <w:sz w:val="24"/>
                <w:szCs w:val="24"/>
                <w:lang w:bidi="hi-IN"/>
              </w:rPr>
              <w:t>nnaa</w:t>
            </w:r>
            <w:r w:rsidRPr="00CF252D">
              <w:rPr>
                <w:rFonts w:ascii="Calibri" w:hAnsi="Calibri" w:cs="Calibri"/>
                <w:sz w:val="24"/>
                <w:szCs w:val="24"/>
                <w:lang w:bidi="hi-IN"/>
              </w:rPr>
              <w:t>)</w:t>
            </w:r>
          </w:p>
          <w:p w14:paraId="790B5D3B" w14:textId="77777777" w:rsidR="00147708" w:rsidRPr="00CF252D" w:rsidRDefault="00147708" w:rsidP="00147708">
            <w:pPr>
              <w:tabs>
                <w:tab w:val="left" w:pos="1134"/>
                <w:tab w:val="left" w:pos="2160"/>
              </w:tabs>
              <w:ind w:right="43"/>
              <w:rPr>
                <w:rFonts w:ascii="Calibri" w:hAnsi="Calibri" w:cs="Calibri"/>
                <w:sz w:val="24"/>
                <w:szCs w:val="24"/>
                <w:lang w:bidi="hi-IN"/>
              </w:rPr>
            </w:pPr>
            <w:r w:rsidRPr="00CF252D">
              <w:rPr>
                <w:rFonts w:ascii="Calibri" w:hAnsi="Calibri" w:cs="Calibri"/>
                <w:sz w:val="24"/>
                <w:szCs w:val="24"/>
                <w:lang w:bidi="hi-IN"/>
              </w:rPr>
              <w:t>Via…</w:t>
            </w:r>
          </w:p>
        </w:tc>
      </w:tr>
    </w:tbl>
    <w:p w14:paraId="7FB0491A" w14:textId="77777777" w:rsidR="00147708" w:rsidRPr="00CF252D" w:rsidRDefault="00147708" w:rsidP="00147708">
      <w:pPr>
        <w:rPr>
          <w:rFonts w:ascii="Calibri" w:hAnsi="Calibri" w:cs="Calibri"/>
          <w:b/>
          <w:sz w:val="24"/>
          <w:szCs w:val="24"/>
        </w:rPr>
      </w:pPr>
    </w:p>
    <w:p w14:paraId="28F1567E" w14:textId="77777777" w:rsidR="00147708" w:rsidRPr="00CF252D" w:rsidRDefault="00147708" w:rsidP="007A4A72">
      <w:pPr>
        <w:numPr>
          <w:ilvl w:val="0"/>
          <w:numId w:val="32"/>
        </w:numPr>
        <w:jc w:val="both"/>
        <w:rPr>
          <w:rFonts w:ascii="Calibri" w:hAnsi="Calibri" w:cs="Calibri"/>
          <w:sz w:val="24"/>
          <w:szCs w:val="24"/>
        </w:rPr>
      </w:pPr>
      <w:r w:rsidRPr="00CF252D">
        <w:rPr>
          <w:rFonts w:ascii="Calibri" w:hAnsi="Calibri" w:cs="Calibri"/>
          <w:sz w:val="24"/>
          <w:szCs w:val="24"/>
        </w:rPr>
        <w:t xml:space="preserve">The 2 (two) </w:t>
      </w:r>
      <w:r w:rsidRPr="00CF252D">
        <w:rPr>
          <w:rFonts w:ascii="Calibri" w:hAnsi="Calibri" w:cs="Calibri"/>
          <w:sz w:val="24"/>
          <w:szCs w:val="24"/>
          <w:u w:val="single"/>
        </w:rPr>
        <w:t>combination of elements</w:t>
      </w:r>
      <w:r w:rsidRPr="00CF252D">
        <w:rPr>
          <w:rFonts w:ascii="Calibri" w:hAnsi="Calibri" w:cs="Calibri"/>
          <w:sz w:val="24"/>
          <w:szCs w:val="24"/>
        </w:rPr>
        <w:t xml:space="preserve"> types might also be used alone or in combination.</w:t>
      </w:r>
    </w:p>
    <w:p w14:paraId="4D8FF6EA" w14:textId="77777777" w:rsidR="00837C63" w:rsidRPr="00CF252D" w:rsidRDefault="00837C63" w:rsidP="00837C63">
      <w:pPr>
        <w:jc w:val="both"/>
        <w:rPr>
          <w:rFonts w:ascii="Calibri" w:hAnsi="Calibri" w:cs="Calibri"/>
          <w:sz w:val="24"/>
          <w:szCs w:val="24"/>
        </w:rPr>
      </w:pPr>
    </w:p>
    <w:p w14:paraId="2700525D" w14:textId="77777777" w:rsidR="00837C63" w:rsidRPr="00CF252D" w:rsidRDefault="00673862" w:rsidP="007A4A72">
      <w:pPr>
        <w:numPr>
          <w:ilvl w:val="0"/>
          <w:numId w:val="25"/>
        </w:numPr>
        <w:tabs>
          <w:tab w:val="num" w:pos="1260"/>
        </w:tabs>
        <w:jc w:val="both"/>
        <w:rPr>
          <w:rFonts w:ascii="Calibri" w:hAnsi="Calibri" w:cs="Calibri"/>
          <w:sz w:val="24"/>
          <w:szCs w:val="24"/>
        </w:rPr>
      </w:pPr>
      <w:r w:rsidRPr="00CF252D">
        <w:rPr>
          <w:rFonts w:ascii="Calibri" w:hAnsi="Calibri" w:cs="Calibri"/>
          <w:bCs/>
          <w:sz w:val="24"/>
          <w:szCs w:val="24"/>
        </w:rPr>
        <w:br w:type="page"/>
      </w:r>
      <w:r w:rsidR="00837C63" w:rsidRPr="00CF252D">
        <w:rPr>
          <w:rFonts w:ascii="Calibri" w:hAnsi="Calibri" w:cs="Calibri"/>
          <w:bCs/>
          <w:sz w:val="24"/>
          <w:szCs w:val="24"/>
        </w:rPr>
        <w:t xml:space="preserve">The </w:t>
      </w:r>
      <w:r w:rsidRPr="00CF252D">
        <w:rPr>
          <w:rFonts w:ascii="Calibri" w:hAnsi="Calibri" w:cs="Calibri"/>
          <w:bCs/>
          <w:sz w:val="24"/>
          <w:szCs w:val="24"/>
        </w:rPr>
        <w:t>term Requested FL (</w:t>
      </w:r>
      <w:r w:rsidR="00837C63" w:rsidRPr="00CF252D">
        <w:rPr>
          <w:rFonts w:ascii="Calibri" w:hAnsi="Calibri" w:cs="Calibri"/>
          <w:bCs/>
          <w:sz w:val="24"/>
          <w:szCs w:val="24"/>
        </w:rPr>
        <w:t>RFL</w:t>
      </w:r>
      <w:r w:rsidRPr="00CF252D">
        <w:rPr>
          <w:rFonts w:ascii="Calibri" w:hAnsi="Calibri" w:cs="Calibri"/>
          <w:bCs/>
          <w:sz w:val="24"/>
          <w:szCs w:val="24"/>
        </w:rPr>
        <w:t>)</w:t>
      </w:r>
      <w:r w:rsidR="00837C63" w:rsidRPr="00CF252D">
        <w:rPr>
          <w:rFonts w:ascii="Calibri" w:hAnsi="Calibri" w:cs="Calibri"/>
          <w:bCs/>
          <w:sz w:val="24"/>
          <w:szCs w:val="24"/>
        </w:rPr>
        <w:t xml:space="preserve"> is used </w:t>
      </w:r>
      <w:r w:rsidRPr="00CF252D">
        <w:rPr>
          <w:rFonts w:ascii="Calibri" w:hAnsi="Calibri" w:cs="Calibri"/>
          <w:bCs/>
          <w:sz w:val="24"/>
          <w:szCs w:val="24"/>
        </w:rPr>
        <w:t xml:space="preserve">for RAD purposes </w:t>
      </w:r>
      <w:r w:rsidRPr="00CF252D">
        <w:rPr>
          <w:rFonts w:ascii="Calibri" w:hAnsi="Calibri" w:cs="Calibri"/>
          <w:sz w:val="24"/>
          <w:szCs w:val="24"/>
        </w:rPr>
        <w:t xml:space="preserve">and </w:t>
      </w:r>
      <w:r w:rsidRPr="00CF252D">
        <w:rPr>
          <w:rFonts w:ascii="Calibri" w:hAnsi="Calibri" w:cs="Calibri"/>
          <w:sz w:val="24"/>
          <w:szCs w:val="24"/>
          <w:lang w:bidi="hi-IN"/>
        </w:rPr>
        <w:t xml:space="preserve">refers to the actual requested </w:t>
      </w:r>
      <w:r w:rsidRPr="00CF252D">
        <w:rPr>
          <w:rFonts w:ascii="Calibri" w:hAnsi="Calibri" w:cs="Calibri"/>
          <w:sz w:val="24"/>
          <w:szCs w:val="24"/>
        </w:rPr>
        <w:t xml:space="preserve">cruising level </w:t>
      </w:r>
      <w:r w:rsidRPr="00CF252D">
        <w:rPr>
          <w:rFonts w:ascii="Calibri" w:hAnsi="Calibri" w:cs="Calibri"/>
          <w:sz w:val="24"/>
          <w:szCs w:val="24"/>
          <w:lang w:bidi="hi-IN"/>
        </w:rPr>
        <w:t>as specified in the ICAO flight plan field 15</w:t>
      </w:r>
      <w:r w:rsidR="00837C63" w:rsidRPr="00CF252D">
        <w:rPr>
          <w:rFonts w:ascii="Calibri" w:hAnsi="Calibri" w:cs="Calibri"/>
          <w:bCs/>
          <w:sz w:val="24"/>
          <w:szCs w:val="24"/>
        </w:rPr>
        <w:t>.  Where it is used it shall be applied only to the State</w:t>
      </w:r>
      <w:r w:rsidR="00F4417B" w:rsidRPr="00CF252D">
        <w:rPr>
          <w:rFonts w:ascii="Calibri" w:hAnsi="Calibri" w:cs="Calibri"/>
          <w:bCs/>
          <w:sz w:val="24"/>
          <w:szCs w:val="24"/>
        </w:rPr>
        <w:t>/</w:t>
      </w:r>
      <w:r w:rsidR="00E14D3A" w:rsidRPr="00CF252D">
        <w:rPr>
          <w:rFonts w:ascii="Calibri" w:hAnsi="Calibri" w:cs="Calibri"/>
          <w:bCs/>
          <w:sz w:val="24"/>
          <w:szCs w:val="24"/>
        </w:rPr>
        <w:t>FAB/</w:t>
      </w:r>
      <w:r w:rsidR="00F4417B" w:rsidRPr="00CF252D">
        <w:rPr>
          <w:rFonts w:ascii="Calibri" w:hAnsi="Calibri" w:cs="Calibri"/>
          <w:bCs/>
          <w:sz w:val="24"/>
          <w:szCs w:val="24"/>
        </w:rPr>
        <w:t>ANSP</w:t>
      </w:r>
      <w:r w:rsidR="00837C63" w:rsidRPr="00CF252D">
        <w:rPr>
          <w:rFonts w:ascii="Calibri" w:hAnsi="Calibri" w:cs="Calibri"/>
          <w:bCs/>
          <w:sz w:val="24"/>
          <w:szCs w:val="24"/>
        </w:rPr>
        <w:t xml:space="preserve"> in question unless otherwise specified.  If a restriction specifies FL that is understood to be the flight level measured against </w:t>
      </w:r>
      <w:r w:rsidR="00837C63" w:rsidRPr="00CF252D">
        <w:rPr>
          <w:rFonts w:ascii="Calibri" w:hAnsi="Calibri" w:cs="Calibri"/>
          <w:sz w:val="24"/>
          <w:szCs w:val="24"/>
        </w:rPr>
        <w:t xml:space="preserve">IFPS </w:t>
      </w:r>
      <w:r w:rsidR="00837C63" w:rsidRPr="00CF252D">
        <w:rPr>
          <w:rFonts w:ascii="Calibri" w:hAnsi="Calibri" w:cs="Calibri"/>
          <w:bCs/>
          <w:sz w:val="24"/>
          <w:szCs w:val="24"/>
        </w:rPr>
        <w:t>calculated profile and is checked accordingly.</w:t>
      </w:r>
    </w:p>
    <w:p w14:paraId="52648E14" w14:textId="77777777" w:rsidR="00777352" w:rsidRPr="00CF252D" w:rsidRDefault="00777352" w:rsidP="00777352">
      <w:pPr>
        <w:tabs>
          <w:tab w:val="num" w:pos="1260"/>
        </w:tabs>
        <w:ind w:left="851"/>
        <w:jc w:val="both"/>
        <w:rPr>
          <w:rFonts w:ascii="Calibri" w:hAnsi="Calibri" w:cs="Calibri"/>
          <w:sz w:val="24"/>
          <w:szCs w:val="24"/>
        </w:rPr>
      </w:pPr>
    </w:p>
    <w:p w14:paraId="76AB7C5D" w14:textId="77777777" w:rsidR="00777352" w:rsidRPr="00CF252D" w:rsidRDefault="00CF566C" w:rsidP="007A4A72">
      <w:pPr>
        <w:numPr>
          <w:ilvl w:val="0"/>
          <w:numId w:val="25"/>
        </w:numPr>
        <w:tabs>
          <w:tab w:val="num" w:pos="1260"/>
        </w:tabs>
        <w:jc w:val="both"/>
        <w:rPr>
          <w:rFonts w:ascii="Calibri" w:hAnsi="Calibri" w:cs="Calibri"/>
          <w:sz w:val="24"/>
          <w:szCs w:val="24"/>
        </w:rPr>
      </w:pPr>
      <w:r w:rsidRPr="00CF252D">
        <w:rPr>
          <w:rFonts w:ascii="Calibri" w:hAnsi="Calibri" w:cs="Calibri"/>
          <w:iCs/>
          <w:sz w:val="24"/>
          <w:szCs w:val="24"/>
        </w:rPr>
        <w:t>Restrictions for the same restricted object (significant point, ATS route segment, defined DCT, airspace volume (ATC Unit, AoR of relevant ATC Unit – CTA/UTA, TMA, CTR or individual control sector/s within an ATC Unit), etc) may be identified by more than one unique identifier. A single restriction should aim at containing all the flow elements that concerns a single operational goal or closely relation operational goals.</w:t>
      </w:r>
    </w:p>
    <w:p w14:paraId="2BCEF997" w14:textId="77777777" w:rsidR="00551F81" w:rsidRPr="00CF252D" w:rsidRDefault="00551F81" w:rsidP="00551F81">
      <w:pPr>
        <w:tabs>
          <w:tab w:val="num" w:pos="1260"/>
        </w:tabs>
        <w:jc w:val="both"/>
        <w:rPr>
          <w:rFonts w:ascii="Calibri" w:hAnsi="Calibri" w:cs="Calibri"/>
          <w:sz w:val="24"/>
          <w:szCs w:val="24"/>
        </w:rPr>
      </w:pPr>
    </w:p>
    <w:p w14:paraId="3E49EECC" w14:textId="77777777" w:rsidR="00837C63" w:rsidRPr="00CF252D" w:rsidRDefault="00837C63" w:rsidP="00837C63">
      <w:pPr>
        <w:tabs>
          <w:tab w:val="num" w:pos="1260"/>
        </w:tabs>
        <w:jc w:val="both"/>
        <w:rPr>
          <w:rFonts w:ascii="Calibri" w:hAnsi="Calibri" w:cs="Calibri"/>
          <w:sz w:val="24"/>
          <w:szCs w:val="24"/>
        </w:rPr>
      </w:pPr>
    </w:p>
    <w:p w14:paraId="355AD2E4" w14:textId="77777777" w:rsidR="00837C63" w:rsidRPr="00CF252D" w:rsidRDefault="00837C63" w:rsidP="007A4A72">
      <w:pPr>
        <w:numPr>
          <w:ilvl w:val="0"/>
          <w:numId w:val="25"/>
        </w:numPr>
        <w:tabs>
          <w:tab w:val="num" w:pos="1260"/>
        </w:tabs>
        <w:jc w:val="both"/>
        <w:rPr>
          <w:rFonts w:ascii="Calibri" w:hAnsi="Calibri" w:cs="Calibri"/>
          <w:sz w:val="24"/>
          <w:szCs w:val="24"/>
        </w:rPr>
      </w:pPr>
      <w:r w:rsidRPr="00CF252D">
        <w:rPr>
          <w:rFonts w:ascii="Calibri" w:hAnsi="Calibri" w:cs="Calibri"/>
          <w:sz w:val="24"/>
          <w:szCs w:val="24"/>
        </w:rPr>
        <w:t>State</w:t>
      </w:r>
      <w:r w:rsidR="00B138BD" w:rsidRPr="00CF252D">
        <w:rPr>
          <w:rFonts w:ascii="Calibri" w:hAnsi="Calibri" w:cs="Calibri"/>
          <w:sz w:val="24"/>
          <w:szCs w:val="24"/>
        </w:rPr>
        <w:t>/</w:t>
      </w:r>
      <w:r w:rsidR="00E14D3A" w:rsidRPr="00CF252D">
        <w:rPr>
          <w:rFonts w:ascii="Calibri" w:hAnsi="Calibri" w:cs="Calibri"/>
          <w:sz w:val="24"/>
          <w:szCs w:val="24"/>
        </w:rPr>
        <w:t>FAB/</w:t>
      </w:r>
      <w:r w:rsidR="00B138BD" w:rsidRPr="00CF252D">
        <w:rPr>
          <w:rFonts w:ascii="Calibri" w:hAnsi="Calibri" w:cs="Calibri"/>
          <w:sz w:val="24"/>
          <w:szCs w:val="24"/>
        </w:rPr>
        <w:t>ANSP</w:t>
      </w:r>
      <w:r w:rsidRPr="00CF252D">
        <w:rPr>
          <w:rFonts w:ascii="Calibri" w:hAnsi="Calibri" w:cs="Calibri"/>
          <w:sz w:val="24"/>
          <w:szCs w:val="24"/>
        </w:rPr>
        <w:t xml:space="preserve"> restrictions shall be uniquely identified by a </w:t>
      </w:r>
      <w:r w:rsidR="001A527A" w:rsidRPr="00CF252D">
        <w:rPr>
          <w:rFonts w:ascii="Calibri" w:hAnsi="Calibri" w:cs="Calibri"/>
          <w:sz w:val="24"/>
          <w:szCs w:val="24"/>
        </w:rPr>
        <w:t>6</w:t>
      </w:r>
      <w:r w:rsidRPr="00CF252D">
        <w:rPr>
          <w:rFonts w:ascii="Calibri" w:hAnsi="Calibri" w:cs="Calibri"/>
          <w:sz w:val="24"/>
          <w:szCs w:val="24"/>
        </w:rPr>
        <w:t xml:space="preserve"> </w:t>
      </w:r>
      <w:r w:rsidR="00777352" w:rsidRPr="00CF252D">
        <w:rPr>
          <w:rFonts w:ascii="Calibri" w:hAnsi="Calibri" w:cs="Calibri"/>
          <w:sz w:val="24"/>
          <w:szCs w:val="24"/>
        </w:rPr>
        <w:t xml:space="preserve">(six) </w:t>
      </w:r>
      <w:r w:rsidRPr="00CF252D">
        <w:rPr>
          <w:rFonts w:ascii="Calibri" w:hAnsi="Calibri" w:cs="Calibri"/>
          <w:sz w:val="24"/>
          <w:szCs w:val="24"/>
        </w:rPr>
        <w:t xml:space="preserve">digit alpha/numeric identifier which comprises the </w:t>
      </w:r>
      <w:r w:rsidR="00D60449" w:rsidRPr="00CF252D">
        <w:rPr>
          <w:rFonts w:ascii="Calibri" w:hAnsi="Calibri" w:cs="Calibri"/>
          <w:bCs/>
          <w:sz w:val="24"/>
          <w:szCs w:val="24"/>
        </w:rPr>
        <w:t xml:space="preserve">ICAO nationality letters for location indicators assigned to the State </w:t>
      </w:r>
      <w:r w:rsidRPr="00CF252D">
        <w:rPr>
          <w:rFonts w:ascii="Calibri" w:hAnsi="Calibri" w:cs="Calibri"/>
          <w:sz w:val="24"/>
          <w:szCs w:val="24"/>
        </w:rPr>
        <w:t>of origin</w:t>
      </w:r>
      <w:r w:rsidR="00D60449" w:rsidRPr="00CF252D">
        <w:rPr>
          <w:rFonts w:ascii="Calibri" w:hAnsi="Calibri" w:cs="Calibri"/>
          <w:sz w:val="24"/>
          <w:szCs w:val="24"/>
        </w:rPr>
        <w:t xml:space="preserve"> </w:t>
      </w:r>
      <w:r w:rsidR="00D60449" w:rsidRPr="00CF252D">
        <w:rPr>
          <w:rFonts w:ascii="Calibri" w:hAnsi="Calibri" w:cs="Calibri"/>
          <w:bCs/>
          <w:sz w:val="24"/>
          <w:szCs w:val="24"/>
        </w:rPr>
        <w:t xml:space="preserve">or </w:t>
      </w:r>
      <w:r w:rsidR="00D60449" w:rsidRPr="00CF252D">
        <w:rPr>
          <w:rFonts w:ascii="Calibri" w:hAnsi="Calibri" w:cs="Calibri"/>
          <w:bCs/>
          <w:iCs/>
          <w:sz w:val="24"/>
          <w:szCs w:val="24"/>
        </w:rPr>
        <w:t xml:space="preserve">2 </w:t>
      </w:r>
      <w:r w:rsidR="00777352" w:rsidRPr="00CF252D">
        <w:rPr>
          <w:rFonts w:ascii="Calibri" w:hAnsi="Calibri" w:cs="Calibri"/>
          <w:bCs/>
          <w:iCs/>
          <w:sz w:val="24"/>
          <w:szCs w:val="24"/>
        </w:rPr>
        <w:t xml:space="preserve">(two) </w:t>
      </w:r>
      <w:r w:rsidR="00D60449" w:rsidRPr="00CF252D">
        <w:rPr>
          <w:rFonts w:ascii="Calibri" w:hAnsi="Calibri" w:cs="Calibri"/>
          <w:bCs/>
          <w:iCs/>
          <w:sz w:val="24"/>
          <w:szCs w:val="24"/>
        </w:rPr>
        <w:t>letter Regional / FAB naming convention</w:t>
      </w:r>
      <w:r w:rsidR="00D60449" w:rsidRPr="00CF252D">
        <w:rPr>
          <w:rFonts w:ascii="Calibri" w:hAnsi="Calibri" w:cs="Calibri"/>
          <w:bCs/>
          <w:sz w:val="24"/>
          <w:szCs w:val="24"/>
          <w:lang w:bidi="hi-IN"/>
        </w:rPr>
        <w:t xml:space="preserve"> </w:t>
      </w:r>
      <w:r w:rsidR="00D60449" w:rsidRPr="00CF252D">
        <w:rPr>
          <w:rFonts w:ascii="Calibri" w:hAnsi="Calibri" w:cs="Calibri"/>
          <w:bCs/>
          <w:iCs/>
          <w:sz w:val="24"/>
          <w:szCs w:val="24"/>
        </w:rPr>
        <w:t>prefix code</w:t>
      </w:r>
      <w:r w:rsidR="002A3110" w:rsidRPr="00CF252D">
        <w:rPr>
          <w:rFonts w:ascii="Calibri" w:hAnsi="Calibri" w:cs="Calibri"/>
          <w:sz w:val="24"/>
          <w:szCs w:val="24"/>
        </w:rPr>
        <w:t>,</w:t>
      </w:r>
      <w:r w:rsidRPr="00CF252D">
        <w:rPr>
          <w:rFonts w:ascii="Calibri" w:hAnsi="Calibri" w:cs="Calibri"/>
          <w:sz w:val="24"/>
          <w:szCs w:val="24"/>
        </w:rPr>
        <w:t xml:space="preserve"> together with a 4 </w:t>
      </w:r>
      <w:r w:rsidR="00777352" w:rsidRPr="00CF252D">
        <w:rPr>
          <w:rFonts w:ascii="Calibri" w:hAnsi="Calibri" w:cs="Calibri"/>
          <w:sz w:val="24"/>
          <w:szCs w:val="24"/>
        </w:rPr>
        <w:t xml:space="preserve">(four) </w:t>
      </w:r>
      <w:r w:rsidRPr="00CF252D">
        <w:rPr>
          <w:rFonts w:ascii="Calibri" w:hAnsi="Calibri" w:cs="Calibri"/>
          <w:sz w:val="24"/>
          <w:szCs w:val="24"/>
        </w:rPr>
        <w:t>digit number (LF2016</w:t>
      </w:r>
      <w:r w:rsidR="00D60449" w:rsidRPr="00CF252D">
        <w:rPr>
          <w:rFonts w:ascii="Calibri" w:hAnsi="Calibri" w:cs="Calibri"/>
          <w:bCs/>
          <w:iCs/>
          <w:sz w:val="24"/>
          <w:szCs w:val="24"/>
        </w:rPr>
        <w:t>, DU2001, RE2001</w:t>
      </w:r>
      <w:r w:rsidRPr="00CF252D">
        <w:rPr>
          <w:rFonts w:ascii="Calibri" w:hAnsi="Calibri" w:cs="Calibri"/>
          <w:sz w:val="24"/>
          <w:szCs w:val="24"/>
        </w:rPr>
        <w:t>).</w:t>
      </w:r>
      <w:r w:rsidR="004D1746" w:rsidRPr="00CF252D">
        <w:rPr>
          <w:rFonts w:ascii="Calibri" w:hAnsi="Calibri" w:cs="Calibri"/>
          <w:sz w:val="24"/>
          <w:szCs w:val="24"/>
        </w:rPr>
        <w:t xml:space="preserve"> </w:t>
      </w:r>
      <w:r w:rsidR="008C1740" w:rsidRPr="00CF252D">
        <w:rPr>
          <w:rFonts w:ascii="Calibri" w:hAnsi="Calibri" w:cs="Calibri"/>
          <w:bCs/>
          <w:sz w:val="24"/>
          <w:szCs w:val="24"/>
        </w:rPr>
        <w:t xml:space="preserve">Exception </w:t>
      </w:r>
      <w:r w:rsidR="00FE07CD" w:rsidRPr="00CF252D">
        <w:rPr>
          <w:rFonts w:ascii="Calibri" w:hAnsi="Calibri" w:cs="Calibri"/>
          <w:bCs/>
          <w:sz w:val="24"/>
          <w:szCs w:val="24"/>
        </w:rPr>
        <w:t xml:space="preserve">from </w:t>
      </w:r>
      <w:r w:rsidR="00777352" w:rsidRPr="00CF252D">
        <w:rPr>
          <w:rFonts w:ascii="Calibri" w:hAnsi="Calibri" w:cs="Calibri"/>
          <w:bCs/>
          <w:sz w:val="24"/>
          <w:szCs w:val="24"/>
        </w:rPr>
        <w:t>above</w:t>
      </w:r>
      <w:r w:rsidR="00FE07CD" w:rsidRPr="00CF252D">
        <w:rPr>
          <w:rFonts w:ascii="Calibri" w:hAnsi="Calibri" w:cs="Calibri"/>
          <w:bCs/>
          <w:sz w:val="24"/>
          <w:szCs w:val="24"/>
        </w:rPr>
        <w:t xml:space="preserve"> rule</w:t>
      </w:r>
      <w:r w:rsidR="00777352" w:rsidRPr="00CF252D">
        <w:rPr>
          <w:rFonts w:ascii="Calibri" w:hAnsi="Calibri" w:cs="Calibri"/>
          <w:bCs/>
          <w:sz w:val="24"/>
          <w:szCs w:val="24"/>
        </w:rPr>
        <w:t>s</w:t>
      </w:r>
      <w:r w:rsidR="00FE07CD" w:rsidRPr="00CF252D">
        <w:rPr>
          <w:rFonts w:ascii="Calibri" w:hAnsi="Calibri" w:cs="Calibri"/>
          <w:bCs/>
          <w:sz w:val="24"/>
          <w:szCs w:val="24"/>
        </w:rPr>
        <w:t xml:space="preserve"> </w:t>
      </w:r>
      <w:r w:rsidR="008C1740" w:rsidRPr="00CF252D">
        <w:rPr>
          <w:rFonts w:ascii="Calibri" w:hAnsi="Calibri" w:cs="Calibri"/>
          <w:bCs/>
          <w:sz w:val="24"/>
          <w:szCs w:val="24"/>
        </w:rPr>
        <w:t xml:space="preserve">is allowed for DCT identification in </w:t>
      </w:r>
      <w:r w:rsidR="004125AC" w:rsidRPr="00CF252D">
        <w:rPr>
          <w:rFonts w:ascii="Calibri" w:hAnsi="Calibri" w:cs="Calibri"/>
          <w:b/>
          <w:bCs/>
          <w:sz w:val="24"/>
          <w:szCs w:val="24"/>
        </w:rPr>
        <w:t>Annex 3B</w:t>
      </w:r>
      <w:r w:rsidR="008C1740" w:rsidRPr="00CF252D">
        <w:rPr>
          <w:rFonts w:ascii="Calibri" w:hAnsi="Calibri" w:cs="Calibri"/>
          <w:bCs/>
          <w:sz w:val="24"/>
          <w:szCs w:val="24"/>
        </w:rPr>
        <w:t xml:space="preserve"> where </w:t>
      </w:r>
      <w:r w:rsidR="008C1740" w:rsidRPr="00CF252D">
        <w:rPr>
          <w:rFonts w:ascii="Calibri" w:hAnsi="Calibri" w:cs="Calibri"/>
          <w:sz w:val="24"/>
          <w:szCs w:val="24"/>
        </w:rPr>
        <w:t xml:space="preserve">a </w:t>
      </w:r>
      <w:r w:rsidR="00777352" w:rsidRPr="00CF252D">
        <w:rPr>
          <w:rFonts w:ascii="Calibri" w:hAnsi="Calibri" w:cs="Calibri"/>
          <w:sz w:val="24"/>
          <w:szCs w:val="24"/>
        </w:rPr>
        <w:t>maximum  9 (nine)</w:t>
      </w:r>
      <w:r w:rsidR="008C1740" w:rsidRPr="00CF252D">
        <w:rPr>
          <w:rFonts w:ascii="Calibri" w:hAnsi="Calibri" w:cs="Calibri"/>
          <w:sz w:val="24"/>
          <w:szCs w:val="24"/>
        </w:rPr>
        <w:t xml:space="preserve"> digit alpha/</w:t>
      </w:r>
      <w:r w:rsidR="00C3353B" w:rsidRPr="00CF252D">
        <w:rPr>
          <w:rFonts w:ascii="Calibri" w:hAnsi="Calibri" w:cs="Calibri"/>
          <w:sz w:val="24"/>
          <w:szCs w:val="24"/>
        </w:rPr>
        <w:t xml:space="preserve"> </w:t>
      </w:r>
      <w:r w:rsidR="008C1740" w:rsidRPr="00CF252D">
        <w:rPr>
          <w:rFonts w:ascii="Calibri" w:hAnsi="Calibri" w:cs="Calibri"/>
          <w:sz w:val="24"/>
          <w:szCs w:val="24"/>
        </w:rPr>
        <w:t xml:space="preserve">numeric identifier </w:t>
      </w:r>
      <w:r w:rsidR="00945E9C" w:rsidRPr="00CF252D">
        <w:rPr>
          <w:rFonts w:ascii="Calibri" w:hAnsi="Calibri" w:cs="Calibri"/>
          <w:bCs/>
          <w:sz w:val="24"/>
          <w:szCs w:val="24"/>
        </w:rPr>
        <w:t>containing 5</w:t>
      </w:r>
      <w:r w:rsidR="008C1740" w:rsidRPr="00CF252D">
        <w:rPr>
          <w:rFonts w:ascii="Calibri" w:hAnsi="Calibri" w:cs="Calibri"/>
          <w:bCs/>
          <w:sz w:val="24"/>
          <w:szCs w:val="24"/>
        </w:rPr>
        <w:t xml:space="preserve"> </w:t>
      </w:r>
      <w:r w:rsidR="00777352" w:rsidRPr="00CF252D">
        <w:rPr>
          <w:rFonts w:ascii="Calibri" w:hAnsi="Calibri" w:cs="Calibri"/>
          <w:bCs/>
          <w:sz w:val="24"/>
          <w:szCs w:val="24"/>
        </w:rPr>
        <w:t xml:space="preserve">(five) </w:t>
      </w:r>
      <w:r w:rsidR="008C1740" w:rsidRPr="00CF252D">
        <w:rPr>
          <w:rFonts w:ascii="Calibri" w:hAnsi="Calibri" w:cs="Calibri"/>
          <w:bCs/>
          <w:sz w:val="24"/>
          <w:szCs w:val="24"/>
        </w:rPr>
        <w:t>digit number might be used (LF50001, DU52345, RE54999</w:t>
      </w:r>
      <w:r w:rsidR="00777352" w:rsidRPr="00CF252D">
        <w:rPr>
          <w:rFonts w:ascii="Calibri" w:hAnsi="Calibri" w:cs="Calibri"/>
          <w:bCs/>
          <w:sz w:val="24"/>
          <w:szCs w:val="24"/>
        </w:rPr>
        <w:t>, DSYX50000</w:t>
      </w:r>
      <w:r w:rsidR="008C1740" w:rsidRPr="00CF252D">
        <w:rPr>
          <w:rFonts w:ascii="Calibri" w:hAnsi="Calibri" w:cs="Calibri"/>
          <w:bCs/>
          <w:sz w:val="24"/>
          <w:szCs w:val="24"/>
        </w:rPr>
        <w:t>)</w:t>
      </w:r>
      <w:r w:rsidR="00CF566C" w:rsidRPr="00CF252D">
        <w:rPr>
          <w:rFonts w:ascii="Calibri" w:hAnsi="Calibri" w:cs="Calibri"/>
          <w:bCs/>
          <w:sz w:val="24"/>
          <w:szCs w:val="24"/>
        </w:rPr>
        <w:t xml:space="preserve"> and FUA Restrictions in </w:t>
      </w:r>
      <w:r w:rsidR="004125AC" w:rsidRPr="00CF252D">
        <w:rPr>
          <w:rFonts w:ascii="Calibri" w:hAnsi="Calibri" w:cs="Calibri"/>
          <w:b/>
          <w:bCs/>
          <w:sz w:val="24"/>
          <w:szCs w:val="24"/>
        </w:rPr>
        <w:t>Annex 2C</w:t>
      </w:r>
      <w:r w:rsidR="008C1740" w:rsidRPr="00CF252D">
        <w:rPr>
          <w:rFonts w:ascii="Calibri" w:hAnsi="Calibri" w:cs="Calibri"/>
          <w:bCs/>
          <w:sz w:val="24"/>
          <w:szCs w:val="24"/>
        </w:rPr>
        <w:t>.</w:t>
      </w:r>
    </w:p>
    <w:p w14:paraId="785932F1" w14:textId="77777777" w:rsidR="00147708" w:rsidRPr="00CF252D" w:rsidRDefault="00147708" w:rsidP="00147708">
      <w:pPr>
        <w:tabs>
          <w:tab w:val="num" w:pos="1260"/>
        </w:tabs>
        <w:jc w:val="both"/>
        <w:rPr>
          <w:rFonts w:ascii="Calibri" w:hAnsi="Calibri" w:cs="Calibri"/>
          <w:sz w:val="24"/>
          <w:szCs w:val="24"/>
        </w:rPr>
      </w:pPr>
    </w:p>
    <w:p w14:paraId="110437A6" w14:textId="77777777" w:rsidR="00F4417B" w:rsidRPr="00CF252D" w:rsidRDefault="00F4417B" w:rsidP="00F4417B">
      <w:pPr>
        <w:tabs>
          <w:tab w:val="num" w:pos="1260"/>
        </w:tabs>
        <w:jc w:val="both"/>
        <w:rPr>
          <w:rFonts w:ascii="Calibri" w:hAnsi="Calibri" w:cs="Calibri"/>
          <w:sz w:val="24"/>
          <w:szCs w:val="24"/>
        </w:rPr>
      </w:pPr>
    </w:p>
    <w:p w14:paraId="69D78497" w14:textId="77777777" w:rsidR="00147708" w:rsidRPr="00CF252D" w:rsidRDefault="00837C63" w:rsidP="007A4A72">
      <w:pPr>
        <w:numPr>
          <w:ilvl w:val="0"/>
          <w:numId w:val="25"/>
        </w:numPr>
        <w:tabs>
          <w:tab w:val="num" w:pos="1260"/>
        </w:tabs>
        <w:jc w:val="both"/>
        <w:rPr>
          <w:rFonts w:ascii="Calibri" w:hAnsi="Calibri" w:cs="Calibri"/>
          <w:sz w:val="24"/>
          <w:szCs w:val="24"/>
        </w:rPr>
      </w:pPr>
      <w:r w:rsidRPr="00CF252D">
        <w:rPr>
          <w:rFonts w:ascii="Calibri" w:hAnsi="Calibri" w:cs="Calibri"/>
          <w:bCs/>
          <w:sz w:val="24"/>
          <w:szCs w:val="24"/>
        </w:rPr>
        <w:t>C</w:t>
      </w:r>
      <w:r w:rsidRPr="00CF252D">
        <w:rPr>
          <w:rFonts w:ascii="Calibri" w:hAnsi="Calibri" w:cs="Calibri"/>
          <w:bCs/>
          <w:sz w:val="24"/>
          <w:szCs w:val="24"/>
          <w:lang w:bidi="hi-IN"/>
        </w:rPr>
        <w:t>ross-border</w:t>
      </w:r>
      <w:r w:rsidRPr="00CF252D">
        <w:rPr>
          <w:rFonts w:ascii="Calibri" w:hAnsi="Calibri" w:cs="Calibri"/>
          <w:bCs/>
          <w:sz w:val="24"/>
          <w:szCs w:val="24"/>
        </w:rPr>
        <w:t xml:space="preserve"> </w:t>
      </w:r>
      <w:r w:rsidR="00D60449" w:rsidRPr="00CF252D">
        <w:rPr>
          <w:rFonts w:ascii="Calibri" w:hAnsi="Calibri" w:cs="Calibri"/>
          <w:bCs/>
          <w:sz w:val="24"/>
          <w:szCs w:val="24"/>
        </w:rPr>
        <w:t xml:space="preserve">(RAD) </w:t>
      </w:r>
      <w:r w:rsidRPr="00CF252D">
        <w:rPr>
          <w:rFonts w:ascii="Calibri" w:hAnsi="Calibri" w:cs="Calibri"/>
          <w:bCs/>
          <w:sz w:val="24"/>
          <w:szCs w:val="24"/>
        </w:rPr>
        <w:t>restrictions</w:t>
      </w:r>
    </w:p>
    <w:p w14:paraId="0C0671EB" w14:textId="77777777" w:rsidR="00CF566C" w:rsidRPr="00CF252D" w:rsidRDefault="00CF566C" w:rsidP="00CF566C">
      <w:pPr>
        <w:tabs>
          <w:tab w:val="num" w:pos="1260"/>
        </w:tabs>
        <w:jc w:val="both"/>
        <w:rPr>
          <w:rFonts w:ascii="Calibri" w:hAnsi="Calibri" w:cs="Calibri"/>
          <w:sz w:val="24"/>
          <w:szCs w:val="24"/>
        </w:rPr>
      </w:pPr>
    </w:p>
    <w:p w14:paraId="6E4D0EC6" w14:textId="77777777" w:rsidR="00CF566C" w:rsidRPr="00CF252D" w:rsidRDefault="00CF566C" w:rsidP="007A4A72">
      <w:pPr>
        <w:numPr>
          <w:ilvl w:val="0"/>
          <w:numId w:val="25"/>
        </w:numPr>
        <w:tabs>
          <w:tab w:val="num" w:pos="1260"/>
        </w:tabs>
        <w:jc w:val="both"/>
        <w:rPr>
          <w:rFonts w:ascii="Calibri" w:hAnsi="Calibri" w:cs="Calibri"/>
          <w:sz w:val="24"/>
          <w:szCs w:val="24"/>
        </w:rPr>
      </w:pPr>
      <w:r w:rsidRPr="00CF252D">
        <w:rPr>
          <w:rFonts w:ascii="Calibri" w:hAnsi="Calibri" w:cs="Calibri"/>
          <w:bCs/>
          <w:sz w:val="24"/>
          <w:szCs w:val="24"/>
        </w:rPr>
        <w:t>FUA restrictions Identification</w:t>
      </w:r>
    </w:p>
    <w:p w14:paraId="1D3CA9EF" w14:textId="77777777" w:rsidR="00CF566C" w:rsidRPr="00CF252D" w:rsidRDefault="00CF566C" w:rsidP="00CF566C">
      <w:pPr>
        <w:ind w:left="851"/>
        <w:rPr>
          <w:rFonts w:ascii="Calibri" w:hAnsi="Calibri" w:cs="Calibri"/>
          <w:bCs/>
          <w:sz w:val="24"/>
          <w:szCs w:val="24"/>
        </w:rPr>
      </w:pPr>
      <w:r w:rsidRPr="00CF252D">
        <w:rPr>
          <w:rFonts w:ascii="Calibri" w:hAnsi="Calibri" w:cs="Calibri"/>
          <w:bCs/>
          <w:sz w:val="24"/>
          <w:szCs w:val="24"/>
        </w:rPr>
        <w:t>The FUA restrictions shall be identified as follows:</w:t>
      </w:r>
    </w:p>
    <w:p w14:paraId="3B4FEDCC" w14:textId="77777777" w:rsidR="00CF566C" w:rsidRPr="00CF252D" w:rsidRDefault="00CF566C" w:rsidP="007A4A72">
      <w:pPr>
        <w:numPr>
          <w:ilvl w:val="0"/>
          <w:numId w:val="26"/>
        </w:numPr>
        <w:jc w:val="both"/>
        <w:rPr>
          <w:rFonts w:ascii="Calibri" w:hAnsi="Calibri" w:cs="Calibri"/>
          <w:sz w:val="24"/>
          <w:szCs w:val="24"/>
          <w:lang w:bidi="hi-IN"/>
        </w:rPr>
      </w:pPr>
      <w:r w:rsidRPr="00CF252D">
        <w:rPr>
          <w:rFonts w:ascii="Calibri" w:hAnsi="Calibri" w:cs="Calibri"/>
          <w:bCs/>
          <w:sz w:val="24"/>
          <w:szCs w:val="24"/>
        </w:rPr>
        <w:t>Restricted Airspaces Identifier (RSA ID) as published in State AIP followed by 1 letter R, S, T, U, V, W, X, Y (LBTSA11R);</w:t>
      </w:r>
      <w:r w:rsidRPr="00CF252D">
        <w:rPr>
          <w:rFonts w:ascii="Calibri" w:hAnsi="Calibri" w:cs="Calibri"/>
          <w:sz w:val="24"/>
          <w:szCs w:val="24"/>
          <w:lang w:bidi="hi-IN"/>
        </w:rPr>
        <w:t xml:space="preserve"> </w:t>
      </w:r>
      <w:r w:rsidRPr="00CF252D">
        <w:rPr>
          <w:rFonts w:ascii="Calibri" w:hAnsi="Calibri" w:cs="Calibri"/>
          <w:bCs/>
          <w:sz w:val="24"/>
          <w:szCs w:val="24"/>
        </w:rPr>
        <w:t>or</w:t>
      </w:r>
    </w:p>
    <w:p w14:paraId="046278E4" w14:textId="77777777" w:rsidR="00CF566C" w:rsidRPr="00CF252D" w:rsidRDefault="00CF566C" w:rsidP="007A4A72">
      <w:pPr>
        <w:numPr>
          <w:ilvl w:val="0"/>
          <w:numId w:val="26"/>
        </w:numPr>
        <w:jc w:val="both"/>
        <w:rPr>
          <w:rFonts w:ascii="Calibri" w:hAnsi="Calibri" w:cs="Calibri"/>
          <w:sz w:val="24"/>
          <w:szCs w:val="24"/>
          <w:lang w:bidi="hi-IN"/>
        </w:rPr>
      </w:pPr>
      <w:r w:rsidRPr="00CF252D">
        <w:rPr>
          <w:rFonts w:ascii="Calibri" w:hAnsi="Calibri" w:cs="Calibri"/>
          <w:bCs/>
          <w:sz w:val="24"/>
          <w:szCs w:val="24"/>
        </w:rPr>
        <w:t>Restricted Airspaces Identifier (RSA ID) as published in State AIP followed by 1 letter Z indicating FBZ existence followed by 1 letter R, S, T, U, V, W, X, Y (LBTSA11ZR).</w:t>
      </w:r>
    </w:p>
    <w:p w14:paraId="50C464C5" w14:textId="77777777" w:rsidR="00CF566C" w:rsidRPr="00CF252D" w:rsidRDefault="00CF566C" w:rsidP="00CF566C">
      <w:pPr>
        <w:ind w:left="1843"/>
        <w:rPr>
          <w:rFonts w:ascii="Calibri" w:hAnsi="Calibri" w:cs="Calibri"/>
          <w:bCs/>
          <w:i/>
          <w:sz w:val="24"/>
          <w:szCs w:val="24"/>
        </w:rPr>
      </w:pPr>
      <w:r w:rsidRPr="00CF252D">
        <w:rPr>
          <w:rFonts w:ascii="Calibri" w:hAnsi="Calibri" w:cs="Calibri"/>
          <w:bCs/>
          <w:i/>
          <w:sz w:val="24"/>
          <w:szCs w:val="24"/>
        </w:rPr>
        <w:t>Note:  In case of more than 8 FUA restrictions per RSA t</w:t>
      </w:r>
      <w:r w:rsidRPr="00CF252D">
        <w:rPr>
          <w:rFonts w:ascii="Calibri" w:hAnsi="Calibri" w:cs="Calibri"/>
          <w:i/>
          <w:sz w:val="24"/>
          <w:szCs w:val="24"/>
        </w:rPr>
        <w:t>he NM RAD Team in coordination with relevant NRC/s and/or other NMOC Team/s is authorised to use other letters starting with Q on reversed order (Q, P, N, M, etc. with no use of letters “O” and “I”).</w:t>
      </w:r>
    </w:p>
    <w:p w14:paraId="195ABE46" w14:textId="77777777" w:rsidR="00CF566C" w:rsidRPr="00CF252D" w:rsidRDefault="00CF566C" w:rsidP="00CF566C">
      <w:pPr>
        <w:ind w:left="851"/>
        <w:rPr>
          <w:rFonts w:ascii="Calibri" w:hAnsi="Calibri" w:cs="Calibri"/>
          <w:bCs/>
          <w:sz w:val="24"/>
          <w:szCs w:val="24"/>
        </w:rPr>
      </w:pPr>
      <w:r w:rsidRPr="00CF252D">
        <w:rPr>
          <w:rFonts w:ascii="Calibri" w:hAnsi="Calibri" w:cs="Calibri"/>
          <w:sz w:val="24"/>
          <w:szCs w:val="24"/>
          <w:lang w:bidi="hi-IN"/>
        </w:rPr>
        <w:t>When more than one FUA restriction is used for same RSA, t</w:t>
      </w:r>
      <w:r w:rsidRPr="00CF252D">
        <w:rPr>
          <w:rFonts w:ascii="Calibri" w:hAnsi="Calibri" w:cs="Calibri"/>
          <w:bCs/>
          <w:sz w:val="24"/>
          <w:szCs w:val="24"/>
        </w:rPr>
        <w:t>he last letter shall be assigned based on the following rules:</w:t>
      </w:r>
    </w:p>
    <w:p w14:paraId="49423BB3" w14:textId="77777777" w:rsidR="00CF566C" w:rsidRPr="00CF252D" w:rsidRDefault="00CF566C" w:rsidP="007A4A72">
      <w:pPr>
        <w:numPr>
          <w:ilvl w:val="0"/>
          <w:numId w:val="26"/>
        </w:numPr>
        <w:jc w:val="both"/>
        <w:rPr>
          <w:rFonts w:ascii="Calibri" w:hAnsi="Calibri" w:cs="Calibri"/>
          <w:sz w:val="24"/>
          <w:szCs w:val="24"/>
          <w:lang w:bidi="hi-IN"/>
        </w:rPr>
      </w:pPr>
      <w:r w:rsidRPr="00CF252D">
        <w:rPr>
          <w:rFonts w:ascii="Calibri" w:hAnsi="Calibri" w:cs="Calibri"/>
          <w:bCs/>
          <w:sz w:val="24"/>
          <w:szCs w:val="24"/>
        </w:rPr>
        <w:t>R</w:t>
      </w:r>
      <w:r w:rsidRPr="00CF252D">
        <w:rPr>
          <w:rFonts w:ascii="Calibri" w:hAnsi="Calibri" w:cs="Calibri"/>
          <w:sz w:val="24"/>
          <w:szCs w:val="24"/>
        </w:rPr>
        <w:t xml:space="preserve"> - describes the most restrictive limitation/s in RSA availability;</w:t>
      </w:r>
    </w:p>
    <w:p w14:paraId="0CF92BAE" w14:textId="77777777" w:rsidR="00CF566C" w:rsidRPr="00CF252D" w:rsidRDefault="00CF566C" w:rsidP="007A4A72">
      <w:pPr>
        <w:numPr>
          <w:ilvl w:val="0"/>
          <w:numId w:val="26"/>
        </w:numPr>
        <w:jc w:val="both"/>
        <w:rPr>
          <w:rFonts w:ascii="Calibri" w:hAnsi="Calibri" w:cs="Calibri"/>
          <w:sz w:val="24"/>
          <w:szCs w:val="24"/>
          <w:lang w:bidi="hi-IN"/>
        </w:rPr>
      </w:pPr>
      <w:r w:rsidRPr="00CF252D">
        <w:rPr>
          <w:rFonts w:ascii="Calibri" w:hAnsi="Calibri" w:cs="Calibri"/>
          <w:bCs/>
          <w:sz w:val="24"/>
          <w:szCs w:val="24"/>
        </w:rPr>
        <w:t xml:space="preserve">S </w:t>
      </w:r>
      <w:r w:rsidRPr="00CF252D">
        <w:rPr>
          <w:rFonts w:ascii="Calibri" w:hAnsi="Calibri" w:cs="Calibri"/>
          <w:sz w:val="24"/>
          <w:szCs w:val="24"/>
        </w:rPr>
        <w:t>- describes the less restrictive limitation/s different from those under letter “R”;</w:t>
      </w:r>
    </w:p>
    <w:p w14:paraId="4E0D6A08" w14:textId="77777777" w:rsidR="00CF566C" w:rsidRPr="00CF252D" w:rsidRDefault="00CF566C" w:rsidP="007A4A72">
      <w:pPr>
        <w:numPr>
          <w:ilvl w:val="0"/>
          <w:numId w:val="26"/>
        </w:numPr>
        <w:jc w:val="both"/>
        <w:rPr>
          <w:rFonts w:ascii="Calibri" w:hAnsi="Calibri" w:cs="Calibri"/>
          <w:sz w:val="24"/>
          <w:szCs w:val="24"/>
          <w:lang w:bidi="hi-IN"/>
        </w:rPr>
      </w:pPr>
      <w:r w:rsidRPr="00CF252D">
        <w:rPr>
          <w:rFonts w:ascii="Calibri" w:hAnsi="Calibri" w:cs="Calibri"/>
          <w:bCs/>
          <w:sz w:val="24"/>
          <w:szCs w:val="24"/>
        </w:rPr>
        <w:t>T, U, V, W, X, Y - same descending logic as for letter “S”.</w:t>
      </w:r>
    </w:p>
    <w:p w14:paraId="73A99B1B" w14:textId="77777777" w:rsidR="00CF566C" w:rsidRPr="00CF252D" w:rsidRDefault="00CF566C" w:rsidP="007A4A72">
      <w:pPr>
        <w:numPr>
          <w:ilvl w:val="0"/>
          <w:numId w:val="25"/>
        </w:numPr>
        <w:tabs>
          <w:tab w:val="num" w:pos="1260"/>
        </w:tabs>
        <w:jc w:val="both"/>
        <w:rPr>
          <w:rFonts w:ascii="Calibri" w:hAnsi="Calibri" w:cs="Calibri"/>
          <w:sz w:val="24"/>
          <w:szCs w:val="24"/>
        </w:rPr>
      </w:pPr>
    </w:p>
    <w:p w14:paraId="4CB051B8" w14:textId="77777777" w:rsidR="00837C63" w:rsidRPr="00CF252D" w:rsidRDefault="00837C63" w:rsidP="00837C63">
      <w:pPr>
        <w:tabs>
          <w:tab w:val="num" w:pos="1260"/>
        </w:tabs>
        <w:jc w:val="both"/>
        <w:rPr>
          <w:rFonts w:ascii="Calibri" w:hAnsi="Calibri" w:cs="Calibri"/>
          <w:sz w:val="24"/>
          <w:szCs w:val="24"/>
          <w:lang w:bidi="hi-IN"/>
        </w:rPr>
      </w:pPr>
    </w:p>
    <w:p w14:paraId="233BE3E0"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rPr>
        <w:t>Definition</w:t>
      </w:r>
    </w:p>
    <w:p w14:paraId="4BA1CEA8" w14:textId="77777777" w:rsidR="00D60449" w:rsidRPr="00CF252D" w:rsidRDefault="00D60449" w:rsidP="001C3D04">
      <w:pPr>
        <w:ind w:left="851"/>
        <w:jc w:val="both"/>
        <w:rPr>
          <w:rFonts w:ascii="Calibri" w:hAnsi="Calibri" w:cs="Calibri"/>
          <w:bCs/>
          <w:sz w:val="24"/>
          <w:szCs w:val="24"/>
        </w:rPr>
      </w:pPr>
      <w:r w:rsidRPr="00CF252D">
        <w:rPr>
          <w:rFonts w:ascii="Calibri" w:hAnsi="Calibri" w:cs="Calibri"/>
          <w:bCs/>
          <w:sz w:val="24"/>
          <w:szCs w:val="24"/>
        </w:rPr>
        <w:t>RAD restrictions, except if otherwise mutually agreed by the States/FABs/ANSPs, shall be categorized as being cross-border when they are referenced to:</w:t>
      </w:r>
    </w:p>
    <w:p w14:paraId="1981EB69" w14:textId="77777777" w:rsidR="00D60449" w:rsidRPr="00CF252D" w:rsidRDefault="00D60449" w:rsidP="007A4A72">
      <w:pPr>
        <w:numPr>
          <w:ilvl w:val="0"/>
          <w:numId w:val="33"/>
        </w:numPr>
        <w:jc w:val="both"/>
        <w:rPr>
          <w:rFonts w:ascii="Calibri" w:hAnsi="Calibri" w:cs="Calibri"/>
          <w:bCs/>
          <w:sz w:val="24"/>
          <w:szCs w:val="24"/>
        </w:rPr>
      </w:pPr>
      <w:r w:rsidRPr="00CF252D">
        <w:rPr>
          <w:rFonts w:ascii="Calibri" w:hAnsi="Calibri" w:cs="Calibri"/>
          <w:bCs/>
          <w:sz w:val="24"/>
          <w:szCs w:val="24"/>
        </w:rPr>
        <w:t>boundary significant point;</w:t>
      </w:r>
    </w:p>
    <w:p w14:paraId="2830CF99" w14:textId="77777777" w:rsidR="00D60449" w:rsidRPr="00CF252D" w:rsidRDefault="00D60449" w:rsidP="007A4A72">
      <w:pPr>
        <w:numPr>
          <w:ilvl w:val="0"/>
          <w:numId w:val="33"/>
        </w:numPr>
        <w:jc w:val="both"/>
        <w:rPr>
          <w:rFonts w:ascii="Calibri" w:hAnsi="Calibri" w:cs="Calibri"/>
          <w:bCs/>
          <w:sz w:val="24"/>
          <w:szCs w:val="24"/>
        </w:rPr>
      </w:pPr>
      <w:r w:rsidRPr="00CF252D">
        <w:rPr>
          <w:rFonts w:ascii="Calibri" w:hAnsi="Calibri" w:cs="Calibri"/>
          <w:bCs/>
          <w:sz w:val="24"/>
          <w:szCs w:val="24"/>
        </w:rPr>
        <w:t>ATS route segment or DCT starting from or ending at boundary significant point;</w:t>
      </w:r>
    </w:p>
    <w:p w14:paraId="7398D9C0" w14:textId="77777777" w:rsidR="00D60449" w:rsidRPr="00CF252D" w:rsidRDefault="00D60449" w:rsidP="007A4A72">
      <w:pPr>
        <w:numPr>
          <w:ilvl w:val="0"/>
          <w:numId w:val="33"/>
        </w:numPr>
        <w:jc w:val="both"/>
        <w:rPr>
          <w:rFonts w:ascii="Calibri" w:hAnsi="Calibri" w:cs="Calibri"/>
          <w:bCs/>
          <w:sz w:val="24"/>
          <w:szCs w:val="24"/>
        </w:rPr>
      </w:pPr>
      <w:r w:rsidRPr="00CF252D">
        <w:rPr>
          <w:rFonts w:ascii="Calibri" w:hAnsi="Calibri" w:cs="Calibri"/>
          <w:bCs/>
          <w:sz w:val="24"/>
          <w:szCs w:val="24"/>
        </w:rPr>
        <w:t>cross-border ATS route segment via boundary significant point or cross-border DCT.</w:t>
      </w:r>
    </w:p>
    <w:p w14:paraId="49E68B4B" w14:textId="77777777" w:rsidR="00D60449" w:rsidRPr="00CF252D" w:rsidRDefault="00D60449" w:rsidP="00D60449">
      <w:pPr>
        <w:jc w:val="both"/>
        <w:rPr>
          <w:rFonts w:ascii="Calibri" w:hAnsi="Calibri" w:cs="Calibri"/>
          <w:bCs/>
          <w:sz w:val="24"/>
          <w:szCs w:val="24"/>
        </w:rPr>
      </w:pPr>
    </w:p>
    <w:p w14:paraId="2C7A8F7E"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rPr>
        <w:t>The referenced significant point shall be located on common boundary between two adjacent airspaces.  The concerned airspaces might be FIRs/UIRs or ACCs/UACs or CTAs</w:t>
      </w:r>
      <w:r w:rsidR="00E72B8B" w:rsidRPr="00CF252D">
        <w:rPr>
          <w:rFonts w:ascii="Calibri" w:hAnsi="Calibri" w:cs="Calibri"/>
          <w:bCs/>
          <w:sz w:val="24"/>
          <w:szCs w:val="24"/>
        </w:rPr>
        <w:t>/</w:t>
      </w:r>
      <w:r w:rsidRPr="00CF252D">
        <w:rPr>
          <w:rFonts w:ascii="Calibri" w:hAnsi="Calibri" w:cs="Calibri"/>
          <w:bCs/>
          <w:sz w:val="24"/>
          <w:szCs w:val="24"/>
        </w:rPr>
        <w:t xml:space="preserve">UTAs or FABs or combination of them.  These airspaces shall not be inside the same FAB, if FAB </w:t>
      </w:r>
      <w:r w:rsidRPr="00CF252D">
        <w:rPr>
          <w:rFonts w:ascii="Calibri" w:hAnsi="Calibri" w:cs="Calibri"/>
          <w:bCs/>
          <w:iCs/>
          <w:sz w:val="24"/>
          <w:szCs w:val="24"/>
        </w:rPr>
        <w:t>prefix code</w:t>
      </w:r>
      <w:r w:rsidRPr="00CF252D">
        <w:rPr>
          <w:rFonts w:ascii="Calibri" w:hAnsi="Calibri" w:cs="Calibri"/>
          <w:bCs/>
          <w:sz w:val="24"/>
          <w:szCs w:val="24"/>
        </w:rPr>
        <w:t xml:space="preserve"> is used in identification.</w:t>
      </w:r>
    </w:p>
    <w:p w14:paraId="74DFA70B" w14:textId="77777777" w:rsidR="00D60449" w:rsidRPr="00CF252D" w:rsidRDefault="00D60449" w:rsidP="00D60449">
      <w:pPr>
        <w:ind w:left="851"/>
        <w:jc w:val="both"/>
        <w:rPr>
          <w:rFonts w:ascii="Calibri" w:hAnsi="Calibri" w:cs="Calibri"/>
          <w:bCs/>
          <w:sz w:val="24"/>
          <w:szCs w:val="24"/>
        </w:rPr>
      </w:pPr>
    </w:p>
    <w:p w14:paraId="43183BC5"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rPr>
        <w:t>Cross-border restrictions might be or might not be part of the relevant LoA.  Clear explanation for that shall be given by the appropriate National RAD Coordinator (NRC) in Column “Operational Goal”.</w:t>
      </w:r>
    </w:p>
    <w:p w14:paraId="13B9C844" w14:textId="77777777" w:rsidR="00D60449" w:rsidRPr="00CF252D" w:rsidRDefault="00D60449" w:rsidP="00D60449">
      <w:pPr>
        <w:ind w:left="851"/>
        <w:jc w:val="both"/>
        <w:rPr>
          <w:rFonts w:ascii="Calibri" w:hAnsi="Calibri" w:cs="Calibri"/>
          <w:bCs/>
          <w:sz w:val="24"/>
          <w:szCs w:val="24"/>
        </w:rPr>
      </w:pPr>
    </w:p>
    <w:p w14:paraId="5944880E"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lang w:bidi="hi-IN"/>
        </w:rPr>
        <w:t>For any State/FAB</w:t>
      </w:r>
      <w:r w:rsidR="00E72B8B" w:rsidRPr="00CF252D">
        <w:rPr>
          <w:rFonts w:ascii="Calibri" w:hAnsi="Calibri" w:cs="Calibri"/>
          <w:bCs/>
          <w:sz w:val="24"/>
          <w:szCs w:val="24"/>
          <w:lang w:bidi="hi-IN"/>
        </w:rPr>
        <w:t>/</w:t>
      </w:r>
      <w:r w:rsidRPr="00CF252D">
        <w:rPr>
          <w:rFonts w:ascii="Calibri" w:hAnsi="Calibri" w:cs="Calibri"/>
          <w:bCs/>
          <w:sz w:val="24"/>
          <w:szCs w:val="24"/>
          <w:lang w:bidi="hi-IN"/>
        </w:rPr>
        <w:t xml:space="preserve">ANSP restriction, not defined as cross-border and considered that has impact on adjacent State/FAB/ANSP </w:t>
      </w:r>
      <w:r w:rsidRPr="00CF252D">
        <w:rPr>
          <w:rFonts w:ascii="Calibri" w:hAnsi="Calibri" w:cs="Calibri"/>
          <w:bCs/>
          <w:sz w:val="24"/>
          <w:szCs w:val="24"/>
        </w:rPr>
        <w:t>clear explanation for that shall also be given by the appropriate National RAD Coordinator (NRC) in Column “Operational Goal”.</w:t>
      </w:r>
    </w:p>
    <w:p w14:paraId="3524797F" w14:textId="77777777" w:rsidR="00D60449" w:rsidRPr="00CF252D" w:rsidRDefault="00D60449" w:rsidP="00D60449">
      <w:pPr>
        <w:ind w:left="851"/>
        <w:jc w:val="both"/>
        <w:rPr>
          <w:rFonts w:ascii="Calibri" w:hAnsi="Calibri" w:cs="Calibri"/>
          <w:bCs/>
          <w:sz w:val="24"/>
          <w:szCs w:val="24"/>
        </w:rPr>
      </w:pPr>
    </w:p>
    <w:p w14:paraId="5355D301"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rPr>
        <w:t>Identification</w:t>
      </w:r>
    </w:p>
    <w:p w14:paraId="1E8CAD59" w14:textId="77777777" w:rsidR="00D60449" w:rsidRPr="00CF252D" w:rsidRDefault="00D60449" w:rsidP="00D60449">
      <w:pPr>
        <w:ind w:left="851"/>
        <w:jc w:val="both"/>
        <w:rPr>
          <w:rFonts w:ascii="Calibri" w:hAnsi="Calibri" w:cs="Calibri"/>
          <w:bCs/>
          <w:sz w:val="24"/>
          <w:szCs w:val="24"/>
        </w:rPr>
      </w:pPr>
      <w:r w:rsidRPr="00CF252D">
        <w:rPr>
          <w:rFonts w:ascii="Calibri" w:hAnsi="Calibri" w:cs="Calibri"/>
          <w:bCs/>
          <w:sz w:val="24"/>
          <w:szCs w:val="24"/>
        </w:rPr>
        <w:t xml:space="preserve">Cross-border restrictions </w:t>
      </w:r>
      <w:r w:rsidRPr="00CF252D">
        <w:rPr>
          <w:rFonts w:ascii="Calibri" w:hAnsi="Calibri" w:cs="Calibri"/>
          <w:bCs/>
          <w:sz w:val="24"/>
          <w:szCs w:val="24"/>
          <w:lang w:bidi="hi-IN"/>
        </w:rPr>
        <w:t xml:space="preserve">shall be identified with an 8 </w:t>
      </w:r>
      <w:r w:rsidR="00777352" w:rsidRPr="00CF252D">
        <w:rPr>
          <w:rFonts w:ascii="Calibri" w:hAnsi="Calibri" w:cs="Calibri"/>
          <w:bCs/>
          <w:sz w:val="24"/>
          <w:szCs w:val="24"/>
          <w:lang w:bidi="hi-IN"/>
        </w:rPr>
        <w:t xml:space="preserve">(eight) </w:t>
      </w:r>
      <w:r w:rsidRPr="00CF252D">
        <w:rPr>
          <w:rFonts w:ascii="Calibri" w:hAnsi="Calibri" w:cs="Calibri"/>
          <w:bCs/>
          <w:sz w:val="24"/>
          <w:szCs w:val="24"/>
          <w:lang w:bidi="hi-IN"/>
        </w:rPr>
        <w:t>digit alpha/numeric</w:t>
      </w:r>
      <w:r w:rsidRPr="00CF252D">
        <w:rPr>
          <w:rFonts w:ascii="Calibri" w:hAnsi="Calibri" w:cs="Calibri"/>
          <w:bCs/>
          <w:sz w:val="24"/>
          <w:szCs w:val="24"/>
        </w:rPr>
        <w:t xml:space="preserve"> identifier </w:t>
      </w:r>
      <w:r w:rsidRPr="00CF252D">
        <w:rPr>
          <w:rFonts w:ascii="Calibri" w:hAnsi="Calibri" w:cs="Calibri"/>
          <w:bCs/>
          <w:sz w:val="24"/>
          <w:szCs w:val="24"/>
          <w:lang w:bidi="hi-IN"/>
        </w:rPr>
        <w:t>as follows:</w:t>
      </w:r>
    </w:p>
    <w:p w14:paraId="15E2FCF6" w14:textId="77777777" w:rsidR="00D60449" w:rsidRPr="00CF252D" w:rsidRDefault="00D60449" w:rsidP="007A4A72">
      <w:pPr>
        <w:numPr>
          <w:ilvl w:val="0"/>
          <w:numId w:val="34"/>
        </w:numPr>
        <w:jc w:val="both"/>
        <w:rPr>
          <w:rFonts w:ascii="Calibri" w:hAnsi="Calibri" w:cs="Calibri"/>
          <w:bCs/>
          <w:sz w:val="24"/>
          <w:szCs w:val="24"/>
        </w:rPr>
      </w:pPr>
      <w:r w:rsidRPr="00CF252D">
        <w:rPr>
          <w:rFonts w:ascii="Calibri" w:hAnsi="Calibri" w:cs="Calibri"/>
          <w:bCs/>
          <w:sz w:val="24"/>
          <w:szCs w:val="24"/>
          <w:lang w:bidi="hi-IN"/>
        </w:rPr>
        <w:t xml:space="preserve">twice ICAO </w:t>
      </w:r>
      <w:r w:rsidRPr="00CF252D">
        <w:rPr>
          <w:rFonts w:ascii="Calibri" w:hAnsi="Calibri" w:cs="Calibri"/>
          <w:bCs/>
          <w:sz w:val="24"/>
          <w:szCs w:val="24"/>
        </w:rPr>
        <w:t>nationality letters for location indicators assigned to the State</w:t>
      </w:r>
      <w:r w:rsidRPr="00CF252D">
        <w:rPr>
          <w:rFonts w:ascii="Calibri" w:hAnsi="Calibri" w:cs="Calibri"/>
          <w:bCs/>
          <w:iCs/>
          <w:sz w:val="24"/>
          <w:szCs w:val="24"/>
        </w:rPr>
        <w:t xml:space="preserve"> followed by</w:t>
      </w:r>
      <w:r w:rsidRPr="00CF252D">
        <w:rPr>
          <w:rFonts w:ascii="Calibri" w:hAnsi="Calibri" w:cs="Calibri"/>
          <w:bCs/>
          <w:sz w:val="24"/>
          <w:szCs w:val="24"/>
        </w:rPr>
        <w:t xml:space="preserve"> </w:t>
      </w:r>
      <w:r w:rsidRPr="00CF252D">
        <w:rPr>
          <w:rFonts w:ascii="Calibri" w:hAnsi="Calibri" w:cs="Calibri"/>
          <w:bCs/>
          <w:sz w:val="24"/>
          <w:szCs w:val="24"/>
          <w:lang w:bidi="hi-IN"/>
        </w:rPr>
        <w:t xml:space="preserve">4 </w:t>
      </w:r>
      <w:r w:rsidR="00777352" w:rsidRPr="00CF252D">
        <w:rPr>
          <w:rFonts w:ascii="Calibri" w:hAnsi="Calibri" w:cs="Calibri"/>
          <w:bCs/>
          <w:sz w:val="24"/>
          <w:szCs w:val="24"/>
          <w:lang w:bidi="hi-IN"/>
        </w:rPr>
        <w:t>(four)</w:t>
      </w:r>
      <w:r w:rsidRPr="00CF252D">
        <w:rPr>
          <w:rFonts w:ascii="Calibri" w:hAnsi="Calibri" w:cs="Calibri"/>
          <w:bCs/>
          <w:sz w:val="24"/>
          <w:szCs w:val="24"/>
          <w:lang w:bidi="hi-IN"/>
        </w:rPr>
        <w:t>digit number (EGEB1009); or</w:t>
      </w:r>
    </w:p>
    <w:p w14:paraId="400F23BD" w14:textId="77777777" w:rsidR="00D60449" w:rsidRPr="00CF252D" w:rsidRDefault="00D60449" w:rsidP="007A4A72">
      <w:pPr>
        <w:numPr>
          <w:ilvl w:val="0"/>
          <w:numId w:val="34"/>
        </w:numPr>
        <w:jc w:val="both"/>
        <w:rPr>
          <w:rFonts w:ascii="Calibri" w:hAnsi="Calibri" w:cs="Calibri"/>
          <w:bCs/>
          <w:sz w:val="24"/>
          <w:szCs w:val="24"/>
        </w:rPr>
      </w:pPr>
      <w:r w:rsidRPr="00CF252D">
        <w:rPr>
          <w:rFonts w:ascii="Calibri" w:hAnsi="Calibri" w:cs="Calibri"/>
          <w:bCs/>
          <w:sz w:val="24"/>
          <w:szCs w:val="24"/>
          <w:lang w:bidi="hi-IN"/>
        </w:rPr>
        <w:t>twice</w:t>
      </w:r>
      <w:r w:rsidRPr="00CF252D">
        <w:rPr>
          <w:rFonts w:ascii="Calibri" w:hAnsi="Calibri" w:cs="Calibri"/>
          <w:bCs/>
          <w:iCs/>
          <w:sz w:val="24"/>
          <w:szCs w:val="24"/>
        </w:rPr>
        <w:t xml:space="preserve"> 2 </w:t>
      </w:r>
      <w:r w:rsidR="00777352" w:rsidRPr="00CF252D">
        <w:rPr>
          <w:rFonts w:ascii="Calibri" w:hAnsi="Calibri" w:cs="Calibri"/>
          <w:bCs/>
          <w:iCs/>
          <w:sz w:val="24"/>
          <w:szCs w:val="24"/>
        </w:rPr>
        <w:t xml:space="preserve">(two) </w:t>
      </w:r>
      <w:r w:rsidRPr="00CF252D">
        <w:rPr>
          <w:rFonts w:ascii="Calibri" w:hAnsi="Calibri" w:cs="Calibri"/>
          <w:bCs/>
          <w:iCs/>
          <w:sz w:val="24"/>
          <w:szCs w:val="24"/>
        </w:rPr>
        <w:t>letter Regional / FAB naming convention</w:t>
      </w:r>
      <w:r w:rsidRPr="00CF252D">
        <w:rPr>
          <w:rFonts w:ascii="Calibri" w:hAnsi="Calibri" w:cs="Calibri"/>
          <w:bCs/>
          <w:sz w:val="24"/>
          <w:szCs w:val="24"/>
          <w:lang w:bidi="hi-IN"/>
        </w:rPr>
        <w:t xml:space="preserve"> </w:t>
      </w:r>
      <w:r w:rsidRPr="00CF252D">
        <w:rPr>
          <w:rFonts w:ascii="Calibri" w:hAnsi="Calibri" w:cs="Calibri"/>
          <w:bCs/>
          <w:iCs/>
          <w:sz w:val="24"/>
          <w:szCs w:val="24"/>
        </w:rPr>
        <w:t>prefix code followed by</w:t>
      </w:r>
      <w:r w:rsidRPr="00CF252D">
        <w:rPr>
          <w:rFonts w:ascii="Calibri" w:hAnsi="Calibri" w:cs="Calibri"/>
          <w:bCs/>
          <w:sz w:val="24"/>
          <w:szCs w:val="24"/>
        </w:rPr>
        <w:t xml:space="preserve"> </w:t>
      </w:r>
      <w:r w:rsidRPr="00CF252D">
        <w:rPr>
          <w:rFonts w:ascii="Calibri" w:hAnsi="Calibri" w:cs="Calibri"/>
          <w:bCs/>
          <w:sz w:val="24"/>
          <w:szCs w:val="24"/>
          <w:lang w:bidi="hi-IN"/>
        </w:rPr>
        <w:t xml:space="preserve">4 </w:t>
      </w:r>
      <w:r w:rsidR="00777352" w:rsidRPr="00CF252D">
        <w:rPr>
          <w:rFonts w:ascii="Calibri" w:hAnsi="Calibri" w:cs="Calibri"/>
          <w:bCs/>
          <w:sz w:val="24"/>
          <w:szCs w:val="24"/>
          <w:lang w:bidi="hi-IN"/>
        </w:rPr>
        <w:t xml:space="preserve">(four) </w:t>
      </w:r>
      <w:r w:rsidRPr="00CF252D">
        <w:rPr>
          <w:rFonts w:ascii="Calibri" w:hAnsi="Calibri" w:cs="Calibri"/>
          <w:bCs/>
          <w:sz w:val="24"/>
          <w:szCs w:val="24"/>
          <w:lang w:bidi="hi-IN"/>
        </w:rPr>
        <w:t>digit number (DUBM1001); or</w:t>
      </w:r>
    </w:p>
    <w:p w14:paraId="1FDAD03F" w14:textId="77777777" w:rsidR="00D60449" w:rsidRPr="00CF252D" w:rsidRDefault="00D60449" w:rsidP="007A4A72">
      <w:pPr>
        <w:numPr>
          <w:ilvl w:val="0"/>
          <w:numId w:val="34"/>
        </w:numPr>
        <w:jc w:val="both"/>
        <w:rPr>
          <w:rFonts w:ascii="Calibri" w:hAnsi="Calibri" w:cs="Calibri"/>
          <w:bCs/>
          <w:sz w:val="24"/>
          <w:szCs w:val="24"/>
        </w:rPr>
      </w:pPr>
      <w:r w:rsidRPr="00CF252D">
        <w:rPr>
          <w:rFonts w:ascii="Calibri" w:hAnsi="Calibri" w:cs="Calibri"/>
          <w:bCs/>
          <w:sz w:val="24"/>
          <w:szCs w:val="24"/>
        </w:rPr>
        <w:t>ICAO nationality letters for location indicators assigned to the State</w:t>
      </w:r>
      <w:r w:rsidRPr="00CF252D">
        <w:rPr>
          <w:rFonts w:ascii="Calibri" w:hAnsi="Calibri" w:cs="Calibri"/>
          <w:bCs/>
          <w:sz w:val="24"/>
          <w:szCs w:val="24"/>
          <w:lang w:bidi="hi-IN"/>
        </w:rPr>
        <w:t xml:space="preserve"> and</w:t>
      </w:r>
      <w:r w:rsidRPr="00CF252D">
        <w:rPr>
          <w:rFonts w:ascii="Calibri" w:hAnsi="Calibri" w:cs="Calibri"/>
          <w:bCs/>
          <w:iCs/>
          <w:sz w:val="24"/>
          <w:szCs w:val="24"/>
        </w:rPr>
        <w:t xml:space="preserve"> 2 </w:t>
      </w:r>
      <w:r w:rsidR="00777352" w:rsidRPr="00CF252D">
        <w:rPr>
          <w:rFonts w:ascii="Calibri" w:hAnsi="Calibri" w:cs="Calibri"/>
          <w:bCs/>
          <w:iCs/>
          <w:sz w:val="24"/>
          <w:szCs w:val="24"/>
        </w:rPr>
        <w:t xml:space="preserve">(two) </w:t>
      </w:r>
      <w:r w:rsidRPr="00CF252D">
        <w:rPr>
          <w:rFonts w:ascii="Calibri" w:hAnsi="Calibri" w:cs="Calibri"/>
          <w:bCs/>
          <w:iCs/>
          <w:sz w:val="24"/>
          <w:szCs w:val="24"/>
        </w:rPr>
        <w:t>letter Regional / FAB naming convention</w:t>
      </w:r>
      <w:r w:rsidRPr="00CF252D">
        <w:rPr>
          <w:rFonts w:ascii="Calibri" w:hAnsi="Calibri" w:cs="Calibri"/>
          <w:bCs/>
          <w:sz w:val="24"/>
          <w:szCs w:val="24"/>
          <w:lang w:bidi="hi-IN"/>
        </w:rPr>
        <w:t xml:space="preserve"> </w:t>
      </w:r>
      <w:r w:rsidRPr="00CF252D">
        <w:rPr>
          <w:rFonts w:ascii="Calibri" w:hAnsi="Calibri" w:cs="Calibri"/>
          <w:bCs/>
          <w:iCs/>
          <w:sz w:val="24"/>
          <w:szCs w:val="24"/>
        </w:rPr>
        <w:t>prefix code or vice-versa followed by</w:t>
      </w:r>
      <w:r w:rsidRPr="00CF252D">
        <w:rPr>
          <w:rFonts w:ascii="Calibri" w:hAnsi="Calibri" w:cs="Calibri"/>
          <w:bCs/>
          <w:sz w:val="24"/>
          <w:szCs w:val="24"/>
        </w:rPr>
        <w:t xml:space="preserve"> </w:t>
      </w:r>
      <w:r w:rsidRPr="00CF252D">
        <w:rPr>
          <w:rFonts w:ascii="Calibri" w:hAnsi="Calibri" w:cs="Calibri"/>
          <w:bCs/>
          <w:sz w:val="24"/>
          <w:szCs w:val="24"/>
          <w:lang w:bidi="hi-IN"/>
        </w:rPr>
        <w:t xml:space="preserve">4 </w:t>
      </w:r>
      <w:r w:rsidR="00777352" w:rsidRPr="00CF252D">
        <w:rPr>
          <w:rFonts w:ascii="Calibri" w:hAnsi="Calibri" w:cs="Calibri"/>
          <w:bCs/>
          <w:sz w:val="24"/>
          <w:szCs w:val="24"/>
          <w:lang w:bidi="hi-IN"/>
        </w:rPr>
        <w:t xml:space="preserve">(four) </w:t>
      </w:r>
      <w:r w:rsidRPr="00CF252D">
        <w:rPr>
          <w:rFonts w:ascii="Calibri" w:hAnsi="Calibri" w:cs="Calibri"/>
          <w:bCs/>
          <w:sz w:val="24"/>
          <w:szCs w:val="24"/>
          <w:lang w:bidi="hi-IN"/>
        </w:rPr>
        <w:t>digit number (LWBM1001, DULY1001).</w:t>
      </w:r>
    </w:p>
    <w:p w14:paraId="2873B869" w14:textId="77777777" w:rsidR="00D60449" w:rsidRPr="00CF252D" w:rsidRDefault="00D60449" w:rsidP="00D60449">
      <w:pPr>
        <w:jc w:val="both"/>
        <w:rPr>
          <w:rFonts w:ascii="Calibri" w:hAnsi="Calibri" w:cs="Calibri"/>
          <w:bCs/>
          <w:sz w:val="24"/>
          <w:szCs w:val="24"/>
          <w:lang w:bidi="hi-IN"/>
        </w:rPr>
      </w:pPr>
    </w:p>
    <w:p w14:paraId="7A765E78" w14:textId="77777777" w:rsidR="00D60449" w:rsidRPr="00CF252D" w:rsidRDefault="00D60449" w:rsidP="007A4A72">
      <w:pPr>
        <w:numPr>
          <w:ilvl w:val="0"/>
          <w:numId w:val="36"/>
        </w:numPr>
        <w:jc w:val="both"/>
        <w:rPr>
          <w:rFonts w:ascii="Calibri" w:hAnsi="Calibri" w:cs="Calibri"/>
          <w:b/>
          <w:bCs/>
          <w:sz w:val="24"/>
          <w:szCs w:val="24"/>
        </w:rPr>
      </w:pPr>
      <w:r w:rsidRPr="00CF252D">
        <w:rPr>
          <w:rFonts w:ascii="Calibri" w:hAnsi="Calibri" w:cs="Calibri"/>
          <w:bCs/>
          <w:sz w:val="24"/>
          <w:szCs w:val="24"/>
          <w:lang w:bidi="hi-IN"/>
        </w:rPr>
        <w:t>First two letters are identifying the State / FAB / ANSP performing the ATC action, while the second two letters - State / FAB / ANSP affected by that action</w:t>
      </w:r>
      <w:r w:rsidRPr="00CF252D">
        <w:rPr>
          <w:rFonts w:ascii="Calibri" w:hAnsi="Calibri" w:cs="Calibri"/>
          <w:b/>
          <w:bCs/>
          <w:sz w:val="24"/>
          <w:szCs w:val="24"/>
          <w:lang w:bidi="hi-IN"/>
        </w:rPr>
        <w:t>.</w:t>
      </w:r>
    </w:p>
    <w:p w14:paraId="2A1328FE" w14:textId="77777777" w:rsidR="00D60449" w:rsidRPr="00CF252D" w:rsidRDefault="00D60449" w:rsidP="00D60449">
      <w:pPr>
        <w:ind w:left="851"/>
        <w:jc w:val="both"/>
        <w:rPr>
          <w:rFonts w:ascii="Calibri" w:hAnsi="Calibri" w:cs="Calibri"/>
          <w:b/>
          <w:bCs/>
          <w:sz w:val="24"/>
          <w:szCs w:val="24"/>
        </w:rPr>
      </w:pPr>
    </w:p>
    <w:p w14:paraId="3C185471" w14:textId="77777777" w:rsidR="00D60449" w:rsidRPr="00CF252D" w:rsidRDefault="00D60449" w:rsidP="007A4A72">
      <w:pPr>
        <w:numPr>
          <w:ilvl w:val="0"/>
          <w:numId w:val="36"/>
        </w:numPr>
        <w:jc w:val="both"/>
        <w:rPr>
          <w:rFonts w:ascii="Calibri" w:hAnsi="Calibri" w:cs="Calibri"/>
          <w:bCs/>
          <w:sz w:val="24"/>
          <w:szCs w:val="24"/>
        </w:rPr>
      </w:pPr>
      <w:r w:rsidRPr="00CF252D">
        <w:rPr>
          <w:rFonts w:ascii="Calibri" w:hAnsi="Calibri" w:cs="Calibri"/>
          <w:bCs/>
          <w:sz w:val="24"/>
          <w:szCs w:val="24"/>
        </w:rPr>
        <w:t>The Maastricht UAC restrictions are considered as cross-border and shall be identified as follows:</w:t>
      </w:r>
    </w:p>
    <w:p w14:paraId="0C6C476C" w14:textId="77777777" w:rsidR="00D60449" w:rsidRPr="00CF252D" w:rsidRDefault="00D60449" w:rsidP="007A4A72">
      <w:pPr>
        <w:numPr>
          <w:ilvl w:val="0"/>
          <w:numId w:val="35"/>
        </w:numPr>
        <w:jc w:val="both"/>
        <w:rPr>
          <w:rFonts w:ascii="Calibri" w:hAnsi="Calibri" w:cs="Calibri"/>
          <w:bCs/>
          <w:sz w:val="24"/>
          <w:szCs w:val="24"/>
        </w:rPr>
      </w:pPr>
      <w:r w:rsidRPr="00CF252D">
        <w:rPr>
          <w:rFonts w:ascii="Calibri" w:hAnsi="Calibri" w:cs="Calibri"/>
          <w:bCs/>
          <w:sz w:val="24"/>
          <w:szCs w:val="24"/>
        </w:rPr>
        <w:t>inside AoR:  ICAO nationality letters for location indicators assigned to the relevant State</w:t>
      </w:r>
      <w:r w:rsidRPr="00CF252D">
        <w:rPr>
          <w:rFonts w:ascii="Calibri" w:hAnsi="Calibri" w:cs="Calibri"/>
          <w:bCs/>
          <w:sz w:val="24"/>
          <w:szCs w:val="24"/>
          <w:lang w:bidi="hi-IN"/>
        </w:rPr>
        <w:t xml:space="preserve"> (EB, </w:t>
      </w:r>
      <w:r w:rsidR="007C3EE4" w:rsidRPr="00CF252D">
        <w:rPr>
          <w:rFonts w:ascii="Calibri" w:hAnsi="Calibri" w:cs="Calibri"/>
          <w:bCs/>
          <w:sz w:val="24"/>
          <w:szCs w:val="24"/>
          <w:lang w:bidi="hi-IN"/>
        </w:rPr>
        <w:t>ED</w:t>
      </w:r>
      <w:r w:rsidRPr="00CF252D">
        <w:rPr>
          <w:rFonts w:ascii="Calibri" w:hAnsi="Calibri" w:cs="Calibri"/>
          <w:bCs/>
          <w:sz w:val="24"/>
          <w:szCs w:val="24"/>
          <w:lang w:bidi="hi-IN"/>
        </w:rPr>
        <w:t xml:space="preserve"> EH) and </w:t>
      </w:r>
      <w:r w:rsidRPr="00CF252D">
        <w:rPr>
          <w:rFonts w:ascii="Calibri" w:hAnsi="Calibri" w:cs="Calibri"/>
          <w:bCs/>
          <w:sz w:val="24"/>
          <w:szCs w:val="24"/>
        </w:rPr>
        <w:t xml:space="preserve">2 </w:t>
      </w:r>
      <w:r w:rsidR="00777352" w:rsidRPr="00CF252D">
        <w:rPr>
          <w:rFonts w:ascii="Calibri" w:hAnsi="Calibri" w:cs="Calibri"/>
          <w:bCs/>
          <w:sz w:val="24"/>
          <w:szCs w:val="24"/>
        </w:rPr>
        <w:t xml:space="preserve">(two) </w:t>
      </w:r>
      <w:r w:rsidRPr="00CF252D">
        <w:rPr>
          <w:rFonts w:ascii="Calibri" w:hAnsi="Calibri" w:cs="Calibri"/>
          <w:bCs/>
          <w:sz w:val="24"/>
          <w:szCs w:val="24"/>
        </w:rPr>
        <w:t xml:space="preserve">letters “YX” </w:t>
      </w:r>
      <w:r w:rsidRPr="00CF252D">
        <w:rPr>
          <w:rFonts w:ascii="Calibri" w:hAnsi="Calibri" w:cs="Calibri"/>
          <w:bCs/>
          <w:iCs/>
          <w:sz w:val="24"/>
          <w:szCs w:val="24"/>
        </w:rPr>
        <w:t>followed by</w:t>
      </w:r>
      <w:r w:rsidRPr="00CF252D">
        <w:rPr>
          <w:rFonts w:ascii="Calibri" w:hAnsi="Calibri" w:cs="Calibri"/>
          <w:bCs/>
          <w:sz w:val="24"/>
          <w:szCs w:val="24"/>
        </w:rPr>
        <w:t xml:space="preserve"> </w:t>
      </w:r>
      <w:r w:rsidRPr="00CF252D">
        <w:rPr>
          <w:rFonts w:ascii="Calibri" w:hAnsi="Calibri" w:cs="Calibri"/>
          <w:bCs/>
          <w:sz w:val="24"/>
          <w:szCs w:val="24"/>
          <w:lang w:bidi="hi-IN"/>
        </w:rPr>
        <w:t xml:space="preserve">4 </w:t>
      </w:r>
      <w:r w:rsidR="00777352" w:rsidRPr="00CF252D">
        <w:rPr>
          <w:rFonts w:ascii="Calibri" w:hAnsi="Calibri" w:cs="Calibri"/>
          <w:bCs/>
          <w:sz w:val="24"/>
          <w:szCs w:val="24"/>
          <w:lang w:bidi="hi-IN"/>
        </w:rPr>
        <w:t xml:space="preserve">(four) </w:t>
      </w:r>
      <w:r w:rsidRPr="00CF252D">
        <w:rPr>
          <w:rFonts w:ascii="Calibri" w:hAnsi="Calibri" w:cs="Calibri"/>
          <w:bCs/>
          <w:sz w:val="24"/>
          <w:szCs w:val="24"/>
          <w:lang w:bidi="hi-IN"/>
        </w:rPr>
        <w:t>digit number (EBYX1009)</w:t>
      </w:r>
      <w:r w:rsidRPr="00CF252D">
        <w:rPr>
          <w:rFonts w:ascii="Calibri" w:hAnsi="Calibri" w:cs="Calibri"/>
          <w:bCs/>
          <w:sz w:val="24"/>
          <w:szCs w:val="24"/>
        </w:rPr>
        <w:t>;</w:t>
      </w:r>
    </w:p>
    <w:p w14:paraId="30FCC1F1" w14:textId="77777777" w:rsidR="00D60449" w:rsidRPr="00CF252D" w:rsidRDefault="00D60449" w:rsidP="007A4A72">
      <w:pPr>
        <w:numPr>
          <w:ilvl w:val="0"/>
          <w:numId w:val="35"/>
        </w:numPr>
        <w:jc w:val="both"/>
        <w:rPr>
          <w:rFonts w:ascii="Calibri" w:hAnsi="Calibri" w:cs="Calibri"/>
          <w:bCs/>
          <w:sz w:val="24"/>
          <w:szCs w:val="24"/>
        </w:rPr>
      </w:pPr>
      <w:r w:rsidRPr="00CF252D">
        <w:rPr>
          <w:rFonts w:ascii="Calibri" w:hAnsi="Calibri" w:cs="Calibri"/>
          <w:bCs/>
          <w:sz w:val="24"/>
          <w:szCs w:val="24"/>
        </w:rPr>
        <w:t xml:space="preserve">outside AoR:  2 </w:t>
      </w:r>
      <w:r w:rsidR="00777352" w:rsidRPr="00CF252D">
        <w:rPr>
          <w:rFonts w:ascii="Calibri" w:hAnsi="Calibri" w:cs="Calibri"/>
          <w:bCs/>
          <w:sz w:val="24"/>
          <w:szCs w:val="24"/>
        </w:rPr>
        <w:t xml:space="preserve">(two) </w:t>
      </w:r>
      <w:r w:rsidRPr="00CF252D">
        <w:rPr>
          <w:rFonts w:ascii="Calibri" w:hAnsi="Calibri" w:cs="Calibri"/>
          <w:bCs/>
          <w:sz w:val="24"/>
          <w:szCs w:val="24"/>
        </w:rPr>
        <w:t>letters “YX” and ICAO nationality letters for location indicators assigned to the neighbouring State</w:t>
      </w:r>
      <w:r w:rsidRPr="00CF252D">
        <w:rPr>
          <w:rFonts w:ascii="Calibri" w:hAnsi="Calibri" w:cs="Calibri"/>
          <w:bCs/>
          <w:sz w:val="24"/>
          <w:szCs w:val="24"/>
          <w:lang w:bidi="hi-IN"/>
        </w:rPr>
        <w:t xml:space="preserve"> or </w:t>
      </w:r>
      <w:r w:rsidRPr="00CF252D">
        <w:rPr>
          <w:rFonts w:ascii="Calibri" w:hAnsi="Calibri" w:cs="Calibri"/>
          <w:bCs/>
          <w:iCs/>
          <w:sz w:val="24"/>
          <w:szCs w:val="24"/>
        </w:rPr>
        <w:t xml:space="preserve">2 </w:t>
      </w:r>
      <w:r w:rsidR="00777352" w:rsidRPr="00CF252D">
        <w:rPr>
          <w:rFonts w:ascii="Calibri" w:hAnsi="Calibri" w:cs="Calibri"/>
          <w:bCs/>
          <w:iCs/>
          <w:sz w:val="24"/>
          <w:szCs w:val="24"/>
        </w:rPr>
        <w:t xml:space="preserve">(two) </w:t>
      </w:r>
      <w:r w:rsidRPr="00CF252D">
        <w:rPr>
          <w:rFonts w:ascii="Calibri" w:hAnsi="Calibri" w:cs="Calibri"/>
          <w:bCs/>
          <w:iCs/>
          <w:sz w:val="24"/>
          <w:szCs w:val="24"/>
        </w:rPr>
        <w:t>letter Regional / FAB naming convention</w:t>
      </w:r>
      <w:r w:rsidRPr="00CF252D">
        <w:rPr>
          <w:rFonts w:ascii="Calibri" w:hAnsi="Calibri" w:cs="Calibri"/>
          <w:bCs/>
          <w:sz w:val="24"/>
          <w:szCs w:val="24"/>
          <w:lang w:bidi="hi-IN"/>
        </w:rPr>
        <w:t xml:space="preserve"> </w:t>
      </w:r>
      <w:r w:rsidRPr="00CF252D">
        <w:rPr>
          <w:rFonts w:ascii="Calibri" w:hAnsi="Calibri" w:cs="Calibri"/>
          <w:bCs/>
          <w:iCs/>
          <w:sz w:val="24"/>
          <w:szCs w:val="24"/>
        </w:rPr>
        <w:t>prefix code followed by</w:t>
      </w:r>
      <w:r w:rsidRPr="00CF252D">
        <w:rPr>
          <w:rFonts w:ascii="Calibri" w:hAnsi="Calibri" w:cs="Calibri"/>
          <w:bCs/>
          <w:sz w:val="24"/>
          <w:szCs w:val="24"/>
        </w:rPr>
        <w:t xml:space="preserve"> </w:t>
      </w:r>
      <w:r w:rsidRPr="00CF252D">
        <w:rPr>
          <w:rFonts w:ascii="Calibri" w:hAnsi="Calibri" w:cs="Calibri"/>
          <w:bCs/>
          <w:sz w:val="24"/>
          <w:szCs w:val="24"/>
          <w:lang w:bidi="hi-IN"/>
        </w:rPr>
        <w:t xml:space="preserve">4 </w:t>
      </w:r>
      <w:r w:rsidR="00777352" w:rsidRPr="00CF252D">
        <w:rPr>
          <w:rFonts w:ascii="Calibri" w:hAnsi="Calibri" w:cs="Calibri"/>
          <w:bCs/>
          <w:sz w:val="24"/>
          <w:szCs w:val="24"/>
          <w:lang w:bidi="hi-IN"/>
        </w:rPr>
        <w:t xml:space="preserve">(four) </w:t>
      </w:r>
      <w:r w:rsidRPr="00CF252D">
        <w:rPr>
          <w:rFonts w:ascii="Calibri" w:hAnsi="Calibri" w:cs="Calibri"/>
          <w:bCs/>
          <w:sz w:val="24"/>
          <w:szCs w:val="24"/>
          <w:lang w:bidi="hi-IN"/>
        </w:rPr>
        <w:t>digit number (YXED1001, YXIU1002)</w:t>
      </w:r>
      <w:r w:rsidRPr="00CF252D">
        <w:rPr>
          <w:rFonts w:ascii="Calibri" w:hAnsi="Calibri" w:cs="Calibri"/>
          <w:bCs/>
          <w:sz w:val="24"/>
          <w:szCs w:val="24"/>
        </w:rPr>
        <w:t>.</w:t>
      </w:r>
    </w:p>
    <w:p w14:paraId="6BA90DDE" w14:textId="77777777" w:rsidR="00BC578C" w:rsidRPr="00CF252D" w:rsidRDefault="00E726DB" w:rsidP="00E726DB">
      <w:pPr>
        <w:jc w:val="both"/>
        <w:rPr>
          <w:rFonts w:ascii="Calibri" w:hAnsi="Calibri" w:cs="Calibri"/>
          <w:bCs/>
          <w:iCs/>
          <w:strike/>
          <w:sz w:val="24"/>
          <w:szCs w:val="24"/>
        </w:rPr>
      </w:pPr>
      <w:r w:rsidRPr="00CF252D">
        <w:rPr>
          <w:rFonts w:ascii="Calibri" w:hAnsi="Calibri" w:cs="Calibri"/>
          <w:b/>
          <w:bCs/>
          <w:i/>
          <w:iCs/>
          <w:strike/>
          <w:color w:val="FF0000"/>
          <w:sz w:val="24"/>
          <w:szCs w:val="24"/>
        </w:rPr>
        <w:br w:type="page"/>
      </w:r>
    </w:p>
    <w:p w14:paraId="4F85FD40" w14:textId="77777777" w:rsidR="00D60449" w:rsidRPr="00CF252D" w:rsidRDefault="00D60449" w:rsidP="007A4A72">
      <w:pPr>
        <w:numPr>
          <w:ilvl w:val="0"/>
          <w:numId w:val="36"/>
        </w:numPr>
        <w:jc w:val="both"/>
        <w:rPr>
          <w:rFonts w:ascii="Calibri" w:hAnsi="Calibri" w:cs="Calibri"/>
          <w:bCs/>
          <w:iCs/>
          <w:sz w:val="24"/>
          <w:szCs w:val="24"/>
        </w:rPr>
      </w:pPr>
      <w:r w:rsidRPr="00CF252D">
        <w:rPr>
          <w:rFonts w:ascii="Calibri" w:hAnsi="Calibri" w:cs="Calibri"/>
          <w:bCs/>
          <w:sz w:val="24"/>
          <w:szCs w:val="24"/>
        </w:rPr>
        <w:t>Coordination</w:t>
      </w:r>
    </w:p>
    <w:p w14:paraId="625166FA" w14:textId="77777777" w:rsidR="00D60449" w:rsidRPr="00CF252D" w:rsidRDefault="00D60449" w:rsidP="00D60449">
      <w:pPr>
        <w:ind w:left="851"/>
        <w:jc w:val="both"/>
        <w:rPr>
          <w:rFonts w:ascii="Calibri" w:hAnsi="Calibri" w:cs="Calibri"/>
          <w:bCs/>
          <w:i/>
          <w:iCs/>
          <w:sz w:val="24"/>
          <w:szCs w:val="24"/>
        </w:rPr>
      </w:pPr>
      <w:r w:rsidRPr="00CF252D">
        <w:rPr>
          <w:rFonts w:ascii="Calibri" w:hAnsi="Calibri" w:cs="Calibri"/>
          <w:bCs/>
          <w:sz w:val="24"/>
          <w:szCs w:val="24"/>
        </w:rPr>
        <w:t>Cross-border restrictions shall be coordinated between the NRCs of the States/FABs/ANSPs concerned BEFORE submission for inclusion in the RAD.</w:t>
      </w:r>
    </w:p>
    <w:p w14:paraId="67E85FC8" w14:textId="77777777" w:rsidR="00D60449" w:rsidRPr="00CF252D" w:rsidRDefault="00D60449" w:rsidP="00D60449">
      <w:pPr>
        <w:ind w:left="851"/>
        <w:jc w:val="both"/>
        <w:rPr>
          <w:rFonts w:ascii="Calibri" w:hAnsi="Calibri" w:cs="Calibri"/>
          <w:bCs/>
          <w:i/>
          <w:iCs/>
          <w:sz w:val="24"/>
          <w:szCs w:val="24"/>
        </w:rPr>
      </w:pPr>
      <w:r w:rsidRPr="00CF252D">
        <w:rPr>
          <w:rFonts w:ascii="Calibri" w:hAnsi="Calibri" w:cs="Calibri"/>
          <w:bCs/>
          <w:sz w:val="24"/>
          <w:szCs w:val="24"/>
        </w:rPr>
        <w:t xml:space="preserve">Any cross-border restriction discovered by the </w:t>
      </w:r>
      <w:r w:rsidR="00F447C6" w:rsidRPr="00CF252D">
        <w:rPr>
          <w:rFonts w:ascii="Calibri" w:hAnsi="Calibri" w:cs="Calibri"/>
          <w:bCs/>
          <w:sz w:val="24"/>
          <w:szCs w:val="24"/>
        </w:rPr>
        <w:t xml:space="preserve">NM </w:t>
      </w:r>
      <w:r w:rsidRPr="00CF252D">
        <w:rPr>
          <w:rFonts w:ascii="Calibri" w:hAnsi="Calibri" w:cs="Calibri"/>
          <w:bCs/>
          <w:sz w:val="24"/>
          <w:szCs w:val="24"/>
        </w:rPr>
        <w:t>RAD Team that has not been coordinated will be removed from the RAD until the coordination process has been completed.</w:t>
      </w:r>
    </w:p>
    <w:p w14:paraId="58AF6920" w14:textId="77777777" w:rsidR="008C1740" w:rsidRPr="00CF252D" w:rsidRDefault="008C1740" w:rsidP="008D07FB">
      <w:pPr>
        <w:autoSpaceDE w:val="0"/>
        <w:autoSpaceDN w:val="0"/>
        <w:adjustRightInd w:val="0"/>
        <w:rPr>
          <w:rFonts w:ascii="Calibri" w:hAnsi="Calibri" w:cs="Calibri"/>
          <w:sz w:val="24"/>
          <w:szCs w:val="24"/>
          <w:lang w:bidi="hi-IN"/>
        </w:rPr>
      </w:pPr>
    </w:p>
    <w:p w14:paraId="5C60D8EC" w14:textId="77777777" w:rsidR="00837C63" w:rsidRPr="00CF252D" w:rsidRDefault="00837C63" w:rsidP="007A4A72">
      <w:pPr>
        <w:numPr>
          <w:ilvl w:val="0"/>
          <w:numId w:val="25"/>
        </w:numPr>
        <w:tabs>
          <w:tab w:val="num" w:pos="1260"/>
        </w:tabs>
        <w:jc w:val="both"/>
        <w:rPr>
          <w:rFonts w:ascii="Calibri" w:hAnsi="Calibri" w:cs="Calibri"/>
          <w:sz w:val="24"/>
          <w:szCs w:val="24"/>
        </w:rPr>
      </w:pPr>
      <w:r w:rsidRPr="00CF252D">
        <w:rPr>
          <w:rFonts w:ascii="Calibri" w:hAnsi="Calibri" w:cs="Calibri"/>
          <w:sz w:val="24"/>
          <w:szCs w:val="24"/>
        </w:rPr>
        <w:t>Identifiers shall be assigned at RAD document as per table</w:t>
      </w:r>
      <w:r w:rsidR="00626C25" w:rsidRPr="00CF252D">
        <w:rPr>
          <w:rFonts w:ascii="Calibri" w:hAnsi="Calibri" w:cs="Calibri"/>
          <w:sz w:val="24"/>
          <w:szCs w:val="24"/>
        </w:rPr>
        <w:t>s</w:t>
      </w:r>
      <w:r w:rsidRPr="00CF252D">
        <w:rPr>
          <w:rFonts w:ascii="Calibri" w:hAnsi="Calibri" w:cs="Calibri"/>
          <w:sz w:val="24"/>
          <w:szCs w:val="24"/>
        </w:rPr>
        <w:t xml:space="preserve"> below:</w:t>
      </w:r>
    </w:p>
    <w:p w14:paraId="0A6ECFF2" w14:textId="77777777" w:rsidR="00E3765B" w:rsidRPr="00CF252D" w:rsidRDefault="00E3765B" w:rsidP="00E3765B">
      <w:pPr>
        <w:tabs>
          <w:tab w:val="num" w:pos="1260"/>
        </w:tabs>
        <w:jc w:val="both"/>
        <w:rPr>
          <w:rFonts w:ascii="Calibri" w:hAnsi="Calibri" w:cs="Calibri"/>
          <w:sz w:val="24"/>
          <w:szCs w:val="24"/>
        </w:rPr>
      </w:pPr>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2551"/>
        <w:gridCol w:w="1276"/>
        <w:gridCol w:w="2552"/>
        <w:gridCol w:w="1417"/>
      </w:tblGrid>
      <w:tr w:rsidR="00837C63" w:rsidRPr="007C4CED" w14:paraId="2DACE054" w14:textId="77777777" w:rsidTr="007C3EE4">
        <w:tc>
          <w:tcPr>
            <w:tcW w:w="1418" w:type="dxa"/>
            <w:tcBorders>
              <w:top w:val="double" w:sz="4" w:space="0" w:color="auto"/>
              <w:left w:val="double" w:sz="4" w:space="0" w:color="auto"/>
              <w:bottom w:val="single" w:sz="8" w:space="0" w:color="auto"/>
              <w:right w:val="double" w:sz="4" w:space="0" w:color="auto"/>
            </w:tcBorders>
            <w:shd w:val="clear" w:color="auto" w:fill="CCCCCC"/>
            <w:vAlign w:val="center"/>
          </w:tcPr>
          <w:p w14:paraId="582C3434" w14:textId="77777777" w:rsidR="00837C63" w:rsidRPr="00CF252D" w:rsidRDefault="00837C63" w:rsidP="00837C63">
            <w:pPr>
              <w:autoSpaceDE w:val="0"/>
              <w:autoSpaceDN w:val="0"/>
              <w:adjustRightInd w:val="0"/>
              <w:jc w:val="center"/>
              <w:rPr>
                <w:rFonts w:ascii="Calibri" w:hAnsi="Calibri" w:cs="Calibri"/>
                <w:b/>
                <w:sz w:val="24"/>
                <w:szCs w:val="24"/>
                <w:lang w:eastAsia="en-US"/>
              </w:rPr>
            </w:pPr>
            <w:r w:rsidRPr="00CF252D">
              <w:rPr>
                <w:rFonts w:ascii="Calibri" w:hAnsi="Calibri" w:cs="Calibri"/>
                <w:b/>
                <w:sz w:val="24"/>
                <w:szCs w:val="24"/>
                <w:lang w:eastAsia="en-US"/>
              </w:rPr>
              <w:t>Group ID</w:t>
            </w:r>
          </w:p>
        </w:tc>
        <w:tc>
          <w:tcPr>
            <w:tcW w:w="2551" w:type="dxa"/>
            <w:tcBorders>
              <w:top w:val="double" w:sz="4" w:space="0" w:color="auto"/>
              <w:left w:val="double" w:sz="4" w:space="0" w:color="auto"/>
              <w:bottom w:val="single" w:sz="8" w:space="0" w:color="auto"/>
              <w:right w:val="double" w:sz="4" w:space="0" w:color="auto"/>
            </w:tcBorders>
            <w:shd w:val="clear" w:color="auto" w:fill="CCCCCC"/>
            <w:vAlign w:val="center"/>
          </w:tcPr>
          <w:p w14:paraId="32DB9F0F" w14:textId="77777777" w:rsidR="00837C63" w:rsidRPr="00CF252D" w:rsidRDefault="00837C63" w:rsidP="00837C63">
            <w:pPr>
              <w:autoSpaceDE w:val="0"/>
              <w:autoSpaceDN w:val="0"/>
              <w:adjustRightInd w:val="0"/>
              <w:jc w:val="center"/>
              <w:rPr>
                <w:rFonts w:ascii="Calibri" w:hAnsi="Calibri" w:cs="Calibri"/>
                <w:b/>
                <w:sz w:val="24"/>
                <w:szCs w:val="24"/>
                <w:lang w:eastAsia="en-US"/>
              </w:rPr>
            </w:pPr>
            <w:r w:rsidRPr="00CF252D">
              <w:rPr>
                <w:rFonts w:ascii="Calibri" w:hAnsi="Calibri" w:cs="Calibri"/>
                <w:b/>
                <w:sz w:val="24"/>
                <w:szCs w:val="24"/>
                <w:lang w:eastAsia="en-US"/>
              </w:rPr>
              <w:t>Origin ID</w:t>
            </w:r>
          </w:p>
        </w:tc>
        <w:tc>
          <w:tcPr>
            <w:tcW w:w="1276" w:type="dxa"/>
            <w:tcBorders>
              <w:top w:val="double" w:sz="4" w:space="0" w:color="auto"/>
              <w:left w:val="double" w:sz="4" w:space="0" w:color="auto"/>
              <w:bottom w:val="single" w:sz="8" w:space="0" w:color="auto"/>
              <w:right w:val="double" w:sz="4" w:space="0" w:color="auto"/>
            </w:tcBorders>
            <w:shd w:val="clear" w:color="auto" w:fill="CCCCCC"/>
            <w:vAlign w:val="center"/>
          </w:tcPr>
          <w:p w14:paraId="2E71D911" w14:textId="77777777" w:rsidR="00837C63" w:rsidRPr="00CF252D" w:rsidRDefault="00837C63" w:rsidP="00837C63">
            <w:pPr>
              <w:autoSpaceDE w:val="0"/>
              <w:autoSpaceDN w:val="0"/>
              <w:adjustRightInd w:val="0"/>
              <w:jc w:val="center"/>
              <w:rPr>
                <w:rFonts w:ascii="Calibri" w:hAnsi="Calibri" w:cs="Calibri"/>
                <w:b/>
                <w:sz w:val="24"/>
                <w:szCs w:val="24"/>
                <w:lang w:eastAsia="en-US"/>
              </w:rPr>
            </w:pPr>
            <w:r w:rsidRPr="00CF252D">
              <w:rPr>
                <w:rFonts w:ascii="Calibri" w:hAnsi="Calibri" w:cs="Calibri"/>
                <w:b/>
                <w:sz w:val="24"/>
                <w:szCs w:val="24"/>
              </w:rPr>
              <w:br w:type="page"/>
            </w:r>
            <w:r w:rsidRPr="00CF252D">
              <w:rPr>
                <w:rFonts w:ascii="Calibri" w:hAnsi="Calibri" w:cs="Calibri"/>
                <w:b/>
                <w:sz w:val="24"/>
                <w:szCs w:val="24"/>
                <w:lang w:eastAsia="en-US"/>
              </w:rPr>
              <w:t>Restriction type</w:t>
            </w:r>
          </w:p>
        </w:tc>
        <w:tc>
          <w:tcPr>
            <w:tcW w:w="2552" w:type="dxa"/>
            <w:tcBorders>
              <w:top w:val="double" w:sz="4" w:space="0" w:color="auto"/>
              <w:left w:val="double" w:sz="4" w:space="0" w:color="auto"/>
              <w:bottom w:val="single" w:sz="8" w:space="0" w:color="auto"/>
              <w:right w:val="double" w:sz="4" w:space="0" w:color="auto"/>
            </w:tcBorders>
            <w:shd w:val="clear" w:color="auto" w:fill="CCCCCC"/>
            <w:vAlign w:val="center"/>
          </w:tcPr>
          <w:p w14:paraId="60A13A1D" w14:textId="77777777" w:rsidR="00837C63" w:rsidRPr="00CF252D" w:rsidRDefault="00837C63" w:rsidP="00837C63">
            <w:pPr>
              <w:autoSpaceDE w:val="0"/>
              <w:autoSpaceDN w:val="0"/>
              <w:adjustRightInd w:val="0"/>
              <w:jc w:val="center"/>
              <w:rPr>
                <w:rFonts w:ascii="Calibri" w:hAnsi="Calibri" w:cs="Calibri"/>
                <w:b/>
                <w:sz w:val="24"/>
                <w:szCs w:val="24"/>
                <w:lang w:eastAsia="en-US"/>
              </w:rPr>
            </w:pPr>
            <w:r w:rsidRPr="00CF252D">
              <w:rPr>
                <w:rFonts w:ascii="Calibri" w:hAnsi="Calibri" w:cs="Calibri"/>
                <w:b/>
                <w:sz w:val="24"/>
                <w:szCs w:val="24"/>
                <w:lang w:eastAsia="en-US"/>
              </w:rPr>
              <w:t>Restriction subtype</w:t>
            </w:r>
          </w:p>
        </w:tc>
        <w:tc>
          <w:tcPr>
            <w:tcW w:w="1417" w:type="dxa"/>
            <w:tcBorders>
              <w:top w:val="double" w:sz="4" w:space="0" w:color="auto"/>
              <w:left w:val="double" w:sz="4" w:space="0" w:color="auto"/>
              <w:bottom w:val="single" w:sz="8" w:space="0" w:color="auto"/>
              <w:right w:val="double" w:sz="4" w:space="0" w:color="auto"/>
            </w:tcBorders>
            <w:shd w:val="clear" w:color="auto" w:fill="CCCCCC"/>
            <w:vAlign w:val="center"/>
          </w:tcPr>
          <w:p w14:paraId="243F5BAE" w14:textId="77777777" w:rsidR="00837C63" w:rsidRPr="00CF252D" w:rsidRDefault="00837C63" w:rsidP="00837C63">
            <w:pPr>
              <w:tabs>
                <w:tab w:val="left" w:pos="864"/>
              </w:tabs>
              <w:autoSpaceDE w:val="0"/>
              <w:autoSpaceDN w:val="0"/>
              <w:adjustRightInd w:val="0"/>
              <w:jc w:val="center"/>
              <w:rPr>
                <w:rFonts w:ascii="Calibri" w:hAnsi="Calibri" w:cs="Calibri"/>
                <w:b/>
                <w:sz w:val="24"/>
                <w:szCs w:val="24"/>
                <w:lang w:eastAsia="en-US"/>
              </w:rPr>
            </w:pPr>
            <w:r w:rsidRPr="00CF252D">
              <w:rPr>
                <w:rFonts w:ascii="Calibri" w:hAnsi="Calibri" w:cs="Calibri"/>
                <w:b/>
                <w:sz w:val="24"/>
                <w:szCs w:val="24"/>
                <w:lang w:eastAsia="en-US"/>
              </w:rPr>
              <w:t>Publication</w:t>
            </w:r>
          </w:p>
        </w:tc>
      </w:tr>
      <w:tr w:rsidR="007C3EE4" w:rsidRPr="007C4CED" w14:paraId="19485C3D"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5C26C03E" w14:textId="77777777" w:rsidR="007C3EE4" w:rsidRPr="00CF252D" w:rsidRDefault="007C3EE4" w:rsidP="00777352">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 xml:space="preserve">1 </w:t>
            </w:r>
            <w:r w:rsidR="00777352" w:rsidRPr="00CF252D">
              <w:rPr>
                <w:rFonts w:ascii="Calibri" w:hAnsi="Calibri" w:cs="Calibri"/>
                <w:sz w:val="24"/>
                <w:szCs w:val="24"/>
                <w:lang w:eastAsia="en-US"/>
              </w:rPr>
              <w:t xml:space="preserve">- </w:t>
            </w:r>
            <w:r w:rsidR="00B5775F" w:rsidRPr="00CF252D">
              <w:rPr>
                <w:rFonts w:ascii="Calibri" w:hAnsi="Calibri" w:cs="Calibri"/>
                <w:sz w:val="24"/>
                <w:szCs w:val="24"/>
                <w:lang w:eastAsia="en-US"/>
              </w:rPr>
              <w:t>99</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55AA0089" w14:textId="77777777" w:rsidR="007C3EE4" w:rsidRPr="00CF252D" w:rsidRDefault="007C3EE4" w:rsidP="00D9211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sz w:val="24"/>
                <w:szCs w:val="24"/>
              </w:rPr>
              <w:t>ATC Units</w:t>
            </w:r>
            <w:r w:rsidRPr="00CF252D">
              <w:rPr>
                <w:rFonts w:ascii="Calibri" w:hAnsi="Calibri" w:cs="Calibri"/>
                <w:bCs/>
                <w:sz w:val="24"/>
                <w:szCs w:val="24"/>
                <w:lang w:eastAsia="en-US"/>
              </w:rPr>
              <w:t xml:space="preserve"> or </w:t>
            </w:r>
            <w:r w:rsidRPr="00CF252D">
              <w:rPr>
                <w:rFonts w:ascii="Calibri" w:hAnsi="Calibri" w:cs="Calibri"/>
                <w:bCs/>
                <w:sz w:val="24"/>
                <w:szCs w:val="24"/>
              </w:rPr>
              <w:t xml:space="preserve">Regional / FAB </w:t>
            </w:r>
            <w:r w:rsidRPr="00CF252D">
              <w:rPr>
                <w:rFonts w:ascii="Calibri" w:hAnsi="Calibri" w:cs="Calibri"/>
                <w:bCs/>
                <w:sz w:val="24"/>
                <w:szCs w:val="24"/>
                <w:lang w:eastAsia="en-US"/>
              </w:rPr>
              <w:t>ID</w:t>
            </w:r>
          </w:p>
        </w:tc>
        <w:tc>
          <w:tcPr>
            <w:tcW w:w="1276" w:type="dxa"/>
            <w:tcBorders>
              <w:top w:val="single" w:sz="8" w:space="0" w:color="auto"/>
              <w:left w:val="single" w:sz="8" w:space="0" w:color="auto"/>
              <w:bottom w:val="single" w:sz="8" w:space="0" w:color="auto"/>
              <w:right w:val="single" w:sz="8" w:space="0" w:color="auto"/>
            </w:tcBorders>
            <w:shd w:val="pct5" w:color="000000" w:fill="FFFFFF"/>
            <w:vAlign w:val="center"/>
          </w:tcPr>
          <w:p w14:paraId="75E364D4" w14:textId="77777777" w:rsidR="007C3EE4" w:rsidRPr="00CF252D" w:rsidRDefault="004B65B0" w:rsidP="004B65B0">
            <w:pPr>
              <w:autoSpaceDE w:val="0"/>
              <w:autoSpaceDN w:val="0"/>
              <w:adjustRightInd w:val="0"/>
              <w:jc w:val="center"/>
              <w:rPr>
                <w:rFonts w:ascii="Calibri" w:hAnsi="Calibri" w:cs="Calibri"/>
                <w:sz w:val="24"/>
                <w:szCs w:val="24"/>
                <w:lang w:eastAsia="en-US"/>
              </w:rPr>
            </w:pPr>
            <w:r w:rsidRPr="00CF252D">
              <w:rPr>
                <w:rFonts w:ascii="Calibri" w:hAnsi="Calibri" w:cs="Calibri"/>
                <w:sz w:val="24"/>
                <w:szCs w:val="24"/>
                <w:lang w:eastAsia="en-US"/>
              </w:rPr>
              <w:t>DCT</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2FA009C9" w14:textId="77777777" w:rsidR="007C3EE4" w:rsidRPr="00CF252D" w:rsidRDefault="007C3EE4" w:rsidP="00837C63">
            <w:pPr>
              <w:autoSpaceDE w:val="0"/>
              <w:autoSpaceDN w:val="0"/>
              <w:adjustRightInd w:val="0"/>
              <w:jc w:val="both"/>
              <w:rPr>
                <w:rFonts w:ascii="Calibri" w:hAnsi="Calibri" w:cs="Calibri"/>
                <w:bCs/>
                <w:sz w:val="24"/>
                <w:szCs w:val="24"/>
                <w:lang w:eastAsia="en-US"/>
              </w:rPr>
            </w:pPr>
            <w:r w:rsidRPr="00CF252D">
              <w:rPr>
                <w:rFonts w:ascii="Calibri" w:hAnsi="Calibri" w:cs="Calibri"/>
                <w:sz w:val="24"/>
                <w:szCs w:val="24"/>
              </w:rPr>
              <w:t xml:space="preserve">DCT limit inside </w:t>
            </w:r>
            <w:r w:rsidRPr="00CF252D">
              <w:rPr>
                <w:rFonts w:ascii="Calibri" w:hAnsi="Calibri" w:cs="Calibri"/>
                <w:bCs/>
                <w:sz w:val="24"/>
                <w:szCs w:val="24"/>
                <w:lang w:eastAsia="en-US"/>
              </w:rPr>
              <w:t>ATC Units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29A425BC" w14:textId="77777777" w:rsidR="007C3EE4" w:rsidRPr="00CF252D" w:rsidRDefault="004125AC" w:rsidP="00837C63">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3B</w:t>
            </w:r>
          </w:p>
        </w:tc>
      </w:tr>
      <w:tr w:rsidR="004B65B0" w:rsidRPr="007C4CED" w14:paraId="33C8A337"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080759D2"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400</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1D0D6F9C" w14:textId="77777777" w:rsidR="004B65B0" w:rsidRPr="00CF252D" w:rsidRDefault="004B65B0" w:rsidP="00D92110">
            <w:pPr>
              <w:rPr>
                <w:rFonts w:ascii="Calibri" w:hAnsi="Calibri" w:cs="Calibri"/>
                <w:sz w:val="24"/>
                <w:szCs w:val="24"/>
              </w:rPr>
            </w:pPr>
            <w:r w:rsidRPr="00CF252D">
              <w:rPr>
                <w:rFonts w:ascii="Calibri" w:hAnsi="Calibri" w:cs="Calibri"/>
                <w:bCs/>
                <w:sz w:val="24"/>
                <w:szCs w:val="24"/>
                <w:lang w:eastAsia="en-US"/>
              </w:rPr>
              <w:t xml:space="preserve">Country code </w:t>
            </w:r>
            <w:r w:rsidR="00CE7562" w:rsidRPr="00CF252D">
              <w:rPr>
                <w:rFonts w:ascii="Calibri" w:hAnsi="Calibri" w:cs="Calibri"/>
                <w:bCs/>
                <w:sz w:val="24"/>
                <w:szCs w:val="24"/>
                <w:lang w:eastAsia="en-US"/>
              </w:rPr>
              <w:t xml:space="preserve">or </w:t>
            </w:r>
            <w:r w:rsidR="00CE7562" w:rsidRPr="00CF252D">
              <w:rPr>
                <w:rFonts w:ascii="Calibri" w:hAnsi="Calibri" w:cs="Calibri"/>
                <w:sz w:val="24"/>
                <w:szCs w:val="24"/>
              </w:rPr>
              <w:t>ATC Units</w:t>
            </w:r>
            <w:r w:rsidR="00CE7562" w:rsidRPr="00CF252D">
              <w:rPr>
                <w:rFonts w:ascii="Calibri" w:hAnsi="Calibri" w:cs="Calibri"/>
                <w:bCs/>
                <w:sz w:val="24"/>
                <w:szCs w:val="24"/>
                <w:lang w:eastAsia="en-US"/>
              </w:rPr>
              <w:t xml:space="preserve"> </w:t>
            </w:r>
            <w:r w:rsidRPr="00CF252D">
              <w:rPr>
                <w:rFonts w:ascii="Calibri" w:hAnsi="Calibri" w:cs="Calibri"/>
                <w:bCs/>
                <w:sz w:val="24"/>
                <w:szCs w:val="24"/>
                <w:lang w:eastAsia="en-US"/>
              </w:rPr>
              <w:t xml:space="preserve">or </w:t>
            </w:r>
            <w:r w:rsidRPr="00CF252D">
              <w:rPr>
                <w:rFonts w:ascii="Calibri" w:hAnsi="Calibri" w:cs="Calibri"/>
                <w:bCs/>
                <w:sz w:val="24"/>
                <w:szCs w:val="24"/>
              </w:rPr>
              <w:t>Regional / FAB</w:t>
            </w:r>
            <w:r w:rsidRPr="00CF252D">
              <w:rPr>
                <w:rFonts w:ascii="Calibri" w:hAnsi="Calibri" w:cs="Calibri"/>
                <w:bCs/>
                <w:sz w:val="24"/>
                <w:szCs w:val="24"/>
                <w:lang w:eastAsia="en-US"/>
              </w:rPr>
              <w:t xml:space="preserve"> ID</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277F6E7E"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DCT</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5EBEA1CD"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Cross-border DCT limit</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525220FE" w14:textId="77777777" w:rsidR="004B65B0" w:rsidRPr="00CF252D" w:rsidRDefault="004125AC" w:rsidP="00837C63">
            <w:pPr>
              <w:tabs>
                <w:tab w:val="left" w:pos="864"/>
              </w:tabs>
              <w:autoSpaceDE w:val="0"/>
              <w:autoSpaceDN w:val="0"/>
              <w:adjustRightInd w:val="0"/>
              <w:rPr>
                <w:rFonts w:ascii="Calibri" w:hAnsi="Calibri" w:cs="Calibri"/>
                <w:sz w:val="24"/>
                <w:szCs w:val="24"/>
                <w:lang w:eastAsia="en-US"/>
              </w:rPr>
            </w:pPr>
            <w:r w:rsidRPr="00CF252D">
              <w:rPr>
                <w:rFonts w:ascii="Calibri" w:hAnsi="Calibri" w:cs="Calibri"/>
                <w:b/>
                <w:sz w:val="24"/>
                <w:szCs w:val="24"/>
                <w:lang w:eastAsia="en-US"/>
              </w:rPr>
              <w:t>Annex 3B</w:t>
            </w:r>
          </w:p>
        </w:tc>
      </w:tr>
      <w:tr w:rsidR="004B65B0" w:rsidRPr="007C4CED" w14:paraId="061EF2B7"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332A40E2"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1000 - 1499</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7707F803" w14:textId="77777777" w:rsidR="004B65B0" w:rsidRPr="00CF252D" w:rsidRDefault="004B65B0" w:rsidP="00D9211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 xml:space="preserve">Regional / FAB </w:t>
            </w:r>
            <w:r w:rsidRPr="00CF252D">
              <w:rPr>
                <w:rFonts w:ascii="Calibri" w:hAnsi="Calibri" w:cs="Calibri"/>
                <w:bCs/>
                <w:sz w:val="24"/>
                <w:szCs w:val="24"/>
                <w:lang w:eastAsia="en-US"/>
              </w:rPr>
              <w:t>ID(s)</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07C28A19"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4D389010"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Cross-border restrictions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0DFB8B62" w14:textId="77777777" w:rsidR="004B65B0" w:rsidRPr="00CF252D" w:rsidRDefault="004125AC" w:rsidP="004125AC">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2B</w:t>
            </w:r>
          </w:p>
        </w:tc>
      </w:tr>
      <w:tr w:rsidR="004B65B0" w:rsidRPr="007C4CED" w14:paraId="00364EC5"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6C520E3A"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2000 - 3999</w:t>
            </w:r>
          </w:p>
        </w:tc>
        <w:tc>
          <w:tcPr>
            <w:tcW w:w="2551" w:type="dxa"/>
            <w:tcBorders>
              <w:top w:val="single" w:sz="8" w:space="0" w:color="auto"/>
              <w:left w:val="single" w:sz="4" w:space="0" w:color="auto"/>
              <w:bottom w:val="single" w:sz="8" w:space="0" w:color="auto"/>
              <w:right w:val="single" w:sz="8" w:space="0" w:color="auto"/>
            </w:tcBorders>
            <w:shd w:val="clear" w:color="auto" w:fill="auto"/>
          </w:tcPr>
          <w:p w14:paraId="22F8A64E" w14:textId="77777777" w:rsidR="004B65B0" w:rsidRPr="00CF252D" w:rsidRDefault="004B65B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Regional / FAB</w:t>
            </w:r>
            <w:r w:rsidRPr="00CF252D">
              <w:rPr>
                <w:rFonts w:ascii="Calibri" w:hAnsi="Calibri" w:cs="Calibri"/>
                <w:bCs/>
                <w:sz w:val="24"/>
                <w:szCs w:val="24"/>
                <w:lang w:eastAsia="en-US"/>
              </w:rPr>
              <w:t xml:space="preserve"> ID</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3810D315"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787E90CF"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State/FAB/ANSP restrictions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2A8660A4" w14:textId="77777777" w:rsidR="004B65B0" w:rsidRPr="00CF252D" w:rsidRDefault="004125AC" w:rsidP="004125AC">
            <w:pPr>
              <w:tabs>
                <w:tab w:val="left" w:pos="864"/>
              </w:tabs>
              <w:autoSpaceDE w:val="0"/>
              <w:autoSpaceDN w:val="0"/>
              <w:adjustRightInd w:val="0"/>
              <w:rPr>
                <w:rFonts w:ascii="Calibri" w:hAnsi="Calibri" w:cs="Calibri"/>
                <w:sz w:val="24"/>
                <w:szCs w:val="24"/>
                <w:lang w:eastAsia="en-US"/>
              </w:rPr>
            </w:pPr>
            <w:r w:rsidRPr="00CF252D">
              <w:rPr>
                <w:rFonts w:ascii="Calibri" w:hAnsi="Calibri" w:cs="Calibri"/>
                <w:b/>
                <w:sz w:val="24"/>
                <w:szCs w:val="24"/>
                <w:lang w:eastAsia="en-US"/>
              </w:rPr>
              <w:t>Annex 2B</w:t>
            </w:r>
          </w:p>
        </w:tc>
      </w:tr>
      <w:tr w:rsidR="004B65B0" w:rsidRPr="007C4CED" w14:paraId="6D503167"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3E789137"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4000 - 4999</w:t>
            </w:r>
          </w:p>
        </w:tc>
        <w:tc>
          <w:tcPr>
            <w:tcW w:w="2551" w:type="dxa"/>
            <w:tcBorders>
              <w:top w:val="single" w:sz="8" w:space="0" w:color="auto"/>
              <w:left w:val="single" w:sz="4" w:space="0" w:color="auto"/>
              <w:bottom w:val="single" w:sz="8" w:space="0" w:color="auto"/>
              <w:right w:val="single" w:sz="8" w:space="0" w:color="auto"/>
            </w:tcBorders>
            <w:shd w:val="clear" w:color="auto" w:fill="auto"/>
          </w:tcPr>
          <w:p w14:paraId="3267C6EC" w14:textId="77777777" w:rsidR="004B65B0" w:rsidRPr="00CF252D" w:rsidRDefault="004B65B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Regional / FAB</w:t>
            </w:r>
            <w:r w:rsidRPr="00CF252D">
              <w:rPr>
                <w:rFonts w:ascii="Calibri" w:hAnsi="Calibri" w:cs="Calibri"/>
                <w:bCs/>
                <w:sz w:val="24"/>
                <w:szCs w:val="24"/>
                <w:lang w:eastAsia="en-US"/>
              </w:rPr>
              <w:t xml:space="preserve"> ID</w:t>
            </w:r>
            <w:r w:rsidR="001311D1" w:rsidRPr="00CF252D">
              <w:rPr>
                <w:rFonts w:ascii="Calibri" w:hAnsi="Calibri" w:cs="Calibri"/>
                <w:bCs/>
                <w:sz w:val="24"/>
                <w:szCs w:val="24"/>
                <w:lang w:eastAsia="en-US"/>
              </w:rPr>
              <w:t>(s)</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524708BA"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0A269BDE"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City pair level capping</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06365464" w14:textId="77777777" w:rsidR="004B65B0" w:rsidRPr="00CF252D" w:rsidRDefault="004125AC" w:rsidP="00837C63">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2A</w:t>
            </w:r>
          </w:p>
        </w:tc>
      </w:tr>
      <w:tr w:rsidR="004B65B0" w:rsidRPr="007C4CED" w14:paraId="2557E7A8"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38843BA6"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5000 - 5499</w:t>
            </w:r>
          </w:p>
          <w:p w14:paraId="43F11344"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50000 - 54999</w:t>
            </w:r>
          </w:p>
        </w:tc>
        <w:tc>
          <w:tcPr>
            <w:tcW w:w="2551" w:type="dxa"/>
            <w:tcBorders>
              <w:top w:val="single" w:sz="8" w:space="0" w:color="auto"/>
              <w:left w:val="single" w:sz="4" w:space="0" w:color="auto"/>
              <w:bottom w:val="single" w:sz="8" w:space="0" w:color="auto"/>
              <w:right w:val="single" w:sz="8" w:space="0" w:color="auto"/>
            </w:tcBorders>
            <w:shd w:val="clear" w:color="auto" w:fill="auto"/>
          </w:tcPr>
          <w:p w14:paraId="127CE7E1" w14:textId="77777777" w:rsidR="004B65B0" w:rsidRPr="00CF252D" w:rsidRDefault="004B65B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Regional / FAB</w:t>
            </w:r>
            <w:r w:rsidRPr="00CF252D">
              <w:rPr>
                <w:rFonts w:ascii="Calibri" w:hAnsi="Calibri" w:cs="Calibri"/>
                <w:bCs/>
                <w:sz w:val="24"/>
                <w:szCs w:val="24"/>
                <w:lang w:eastAsia="en-US"/>
              </w:rPr>
              <w:t xml:space="preserve"> ID</w:t>
            </w:r>
            <w:r w:rsidR="007A01CA" w:rsidRPr="00CF252D">
              <w:rPr>
                <w:rFonts w:ascii="Calibri" w:hAnsi="Calibri" w:cs="Calibri"/>
                <w:bCs/>
                <w:sz w:val="24"/>
                <w:szCs w:val="24"/>
                <w:lang w:eastAsia="en-US"/>
              </w:rPr>
              <w:t>(s)</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5CD863D9"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747B761D"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Conditions on DCT segments Point-to-Point</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3F6F2129" w14:textId="77777777" w:rsidR="004B65B0" w:rsidRPr="00CF252D" w:rsidRDefault="004125AC" w:rsidP="00837C63">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3B</w:t>
            </w:r>
          </w:p>
        </w:tc>
      </w:tr>
      <w:tr w:rsidR="004B65B0" w:rsidRPr="007C4CED" w14:paraId="0CE63437"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385ECFA1"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5500 - 5999</w:t>
            </w:r>
          </w:p>
        </w:tc>
        <w:tc>
          <w:tcPr>
            <w:tcW w:w="2551" w:type="dxa"/>
            <w:tcBorders>
              <w:top w:val="single" w:sz="8" w:space="0" w:color="auto"/>
              <w:left w:val="single" w:sz="4" w:space="0" w:color="auto"/>
              <w:bottom w:val="single" w:sz="8" w:space="0" w:color="auto"/>
              <w:right w:val="single" w:sz="8" w:space="0" w:color="auto"/>
            </w:tcBorders>
            <w:shd w:val="clear" w:color="auto" w:fill="auto"/>
          </w:tcPr>
          <w:p w14:paraId="285024CA" w14:textId="77777777" w:rsidR="004B65B0" w:rsidRPr="00CF252D" w:rsidRDefault="004B65B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Regional / FAB</w:t>
            </w:r>
            <w:r w:rsidRPr="00CF252D">
              <w:rPr>
                <w:rFonts w:ascii="Calibri" w:hAnsi="Calibri" w:cs="Calibri"/>
                <w:bCs/>
                <w:sz w:val="24"/>
                <w:szCs w:val="24"/>
                <w:lang w:eastAsia="en-US"/>
              </w:rPr>
              <w:t xml:space="preserve"> ID</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25A00FEF"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0890004C"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Conditions on DCT segments to/from airfields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17680721" w14:textId="77777777" w:rsidR="004B65B0" w:rsidRPr="00CF252D" w:rsidRDefault="004125AC" w:rsidP="00837C63">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3A</w:t>
            </w:r>
          </w:p>
        </w:tc>
      </w:tr>
      <w:tr w:rsidR="004B65B0" w:rsidRPr="007C4CED" w14:paraId="7321B5AE"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766DD06F" w14:textId="77777777" w:rsidR="004B65B0" w:rsidRPr="00CF252D" w:rsidRDefault="004B65B0" w:rsidP="00D92110">
            <w:pPr>
              <w:autoSpaceDE w:val="0"/>
              <w:autoSpaceDN w:val="0"/>
              <w:jc w:val="center"/>
              <w:rPr>
                <w:rFonts w:ascii="Calibri" w:hAnsi="Calibri" w:cs="Calibri"/>
                <w:bCs/>
                <w:sz w:val="24"/>
                <w:szCs w:val="24"/>
                <w:lang w:eastAsia="en-US"/>
              </w:rPr>
            </w:pPr>
            <w:r w:rsidRPr="00CF252D">
              <w:rPr>
                <w:rFonts w:ascii="Calibri" w:hAnsi="Calibri" w:cs="Calibri"/>
                <w:bCs/>
                <w:sz w:val="24"/>
                <w:szCs w:val="24"/>
                <w:lang w:eastAsia="en-US"/>
              </w:rPr>
              <w:t>6000 - 6999</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6DE223D7" w14:textId="77777777" w:rsidR="004B65B0" w:rsidRPr="00CF252D" w:rsidRDefault="004B65B0" w:rsidP="00D92110">
            <w:pPr>
              <w:rPr>
                <w:rFonts w:ascii="Calibri" w:hAnsi="Calibri" w:cs="Calibri"/>
                <w:sz w:val="24"/>
                <w:szCs w:val="24"/>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 xml:space="preserve">Regional / FAB </w:t>
            </w:r>
            <w:r w:rsidRPr="00CF252D">
              <w:rPr>
                <w:rFonts w:ascii="Calibri" w:hAnsi="Calibri" w:cs="Calibri"/>
                <w:bCs/>
                <w:sz w:val="24"/>
                <w:szCs w:val="24"/>
                <w:lang w:eastAsia="en-US"/>
              </w:rPr>
              <w:t>ID(s)</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1785D024"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038EB140" w14:textId="77777777" w:rsidR="004B65B0" w:rsidRPr="00CF252D" w:rsidRDefault="004B65B0" w:rsidP="00837C63">
            <w:pPr>
              <w:autoSpaceDE w:val="0"/>
              <w:autoSpaceDN w:val="0"/>
              <w:adjustRightInd w:val="0"/>
              <w:jc w:val="both"/>
              <w:rPr>
                <w:rFonts w:ascii="Calibri" w:hAnsi="Calibri" w:cs="Calibri"/>
                <w:bCs/>
                <w:sz w:val="24"/>
                <w:szCs w:val="24"/>
                <w:lang w:eastAsia="en-US"/>
              </w:rPr>
            </w:pPr>
            <w:r w:rsidRPr="00CF252D">
              <w:rPr>
                <w:rFonts w:ascii="Calibri" w:hAnsi="Calibri" w:cs="Calibri"/>
                <w:bCs/>
                <w:sz w:val="24"/>
                <w:szCs w:val="24"/>
                <w:lang w:eastAsia="en-US"/>
              </w:rPr>
              <w:t>Plain text notes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14329242" w14:textId="77777777" w:rsidR="004B65B0" w:rsidRPr="00CF252D" w:rsidRDefault="004B65B0" w:rsidP="00837C63">
            <w:pPr>
              <w:tabs>
                <w:tab w:val="left" w:pos="864"/>
              </w:tabs>
              <w:autoSpaceDE w:val="0"/>
              <w:autoSpaceDN w:val="0"/>
              <w:adjustRightInd w:val="0"/>
              <w:rPr>
                <w:rFonts w:ascii="Calibri" w:hAnsi="Calibri" w:cs="Calibri"/>
                <w:bCs/>
                <w:sz w:val="24"/>
                <w:szCs w:val="24"/>
                <w:lang w:eastAsia="en-US"/>
              </w:rPr>
            </w:pPr>
            <w:r w:rsidRPr="00CF252D">
              <w:rPr>
                <w:rFonts w:ascii="Calibri" w:hAnsi="Calibri" w:cs="Calibri"/>
                <w:bCs/>
                <w:sz w:val="24"/>
                <w:szCs w:val="24"/>
                <w:lang w:eastAsia="en-US"/>
              </w:rPr>
              <w:t>Whole document</w:t>
            </w:r>
          </w:p>
        </w:tc>
      </w:tr>
      <w:tr w:rsidR="004B65B0" w:rsidRPr="007C4CED" w14:paraId="61BD068E"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6F43CDE4" w14:textId="77777777" w:rsidR="004B65B0" w:rsidRPr="00CF252D" w:rsidRDefault="004B65B0"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7000 - 7499</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173EA36F" w14:textId="77777777" w:rsidR="004B65B0" w:rsidRPr="00CF252D" w:rsidRDefault="004B65B0" w:rsidP="00D92110">
            <w:pPr>
              <w:autoSpaceDE w:val="0"/>
              <w:autoSpaceDN w:val="0"/>
              <w:rPr>
                <w:rFonts w:ascii="Calibri" w:hAnsi="Calibri" w:cs="Calibri"/>
                <w:sz w:val="24"/>
                <w:szCs w:val="24"/>
                <w:lang w:eastAsia="en-US"/>
              </w:rPr>
            </w:pPr>
            <w:r w:rsidRPr="00CF252D">
              <w:rPr>
                <w:rFonts w:ascii="Calibri" w:hAnsi="Calibri" w:cs="Calibri"/>
                <w:bCs/>
                <w:sz w:val="24"/>
                <w:szCs w:val="24"/>
                <w:lang w:eastAsia="en-US"/>
              </w:rPr>
              <w:t xml:space="preserve">Country code or </w:t>
            </w:r>
            <w:r w:rsidRPr="00CF252D">
              <w:rPr>
                <w:rFonts w:ascii="Calibri" w:hAnsi="Calibri" w:cs="Calibri"/>
                <w:bCs/>
                <w:sz w:val="24"/>
                <w:szCs w:val="24"/>
              </w:rPr>
              <w:t xml:space="preserve">Regional / FAB </w:t>
            </w:r>
            <w:r w:rsidRPr="00CF252D">
              <w:rPr>
                <w:rFonts w:ascii="Calibri" w:hAnsi="Calibri" w:cs="Calibri"/>
                <w:bCs/>
                <w:sz w:val="24"/>
                <w:szCs w:val="24"/>
                <w:lang w:eastAsia="en-US"/>
              </w:rPr>
              <w:t>ID(s)</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591099B0" w14:textId="77777777" w:rsidR="004B65B0" w:rsidRPr="00CF252D" w:rsidRDefault="004B65B0" w:rsidP="004B65B0">
            <w:pPr>
              <w:jc w:val="center"/>
              <w:rPr>
                <w:rFonts w:ascii="Calibri" w:hAnsi="Calibri" w:cs="Calibri"/>
                <w:sz w:val="24"/>
                <w:szCs w:val="24"/>
              </w:rPr>
            </w:pPr>
            <w:r w:rsidRPr="00CF252D">
              <w:rPr>
                <w:rFonts w:ascii="Calibri" w:hAnsi="Calibri" w:cs="Calibri"/>
                <w:sz w:val="24"/>
                <w:szCs w:val="24"/>
                <w:lang w:eastAsia="en-US"/>
              </w:rPr>
              <w:t>Traffic Flow</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6CE4CFE6" w14:textId="77777777" w:rsidR="004B65B0" w:rsidRPr="00CF252D" w:rsidRDefault="004B65B0"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Military restrictions</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21089807" w14:textId="77777777" w:rsidR="004B65B0" w:rsidRPr="00CF252D" w:rsidRDefault="004B65B0" w:rsidP="00837C63">
            <w:pPr>
              <w:tabs>
                <w:tab w:val="left" w:pos="864"/>
              </w:tabs>
              <w:autoSpaceDE w:val="0"/>
              <w:autoSpaceDN w:val="0"/>
              <w:adjustRightInd w:val="0"/>
              <w:rPr>
                <w:rFonts w:ascii="Calibri" w:hAnsi="Calibri" w:cs="Calibri"/>
                <w:sz w:val="24"/>
                <w:szCs w:val="24"/>
                <w:lang w:eastAsia="en-US"/>
              </w:rPr>
            </w:pPr>
            <w:r w:rsidRPr="00CF252D">
              <w:rPr>
                <w:rFonts w:ascii="Calibri" w:hAnsi="Calibri" w:cs="Calibri"/>
                <w:bCs/>
                <w:sz w:val="24"/>
                <w:szCs w:val="24"/>
                <w:lang w:eastAsia="en-US"/>
              </w:rPr>
              <w:t>Whole document</w:t>
            </w:r>
          </w:p>
        </w:tc>
      </w:tr>
      <w:tr w:rsidR="004B65B0" w:rsidRPr="007C4CED" w14:paraId="5D1DEEB2" w14:textId="77777777" w:rsidTr="004B65B0">
        <w:tc>
          <w:tcPr>
            <w:tcW w:w="1418" w:type="dxa"/>
            <w:tcBorders>
              <w:top w:val="single" w:sz="8" w:space="0" w:color="auto"/>
              <w:left w:val="single" w:sz="8" w:space="0" w:color="auto"/>
              <w:bottom w:val="single" w:sz="8" w:space="0" w:color="auto"/>
              <w:right w:val="single" w:sz="4" w:space="0" w:color="auto"/>
            </w:tcBorders>
            <w:shd w:val="clear" w:color="auto" w:fill="auto"/>
            <w:vAlign w:val="center"/>
          </w:tcPr>
          <w:p w14:paraId="2BB15067" w14:textId="77777777" w:rsidR="004B65B0" w:rsidRPr="00CF252D" w:rsidRDefault="00E7307E" w:rsidP="00D92110">
            <w:pPr>
              <w:autoSpaceDE w:val="0"/>
              <w:autoSpaceDN w:val="0"/>
              <w:jc w:val="center"/>
              <w:rPr>
                <w:rFonts w:ascii="Calibri" w:hAnsi="Calibri" w:cs="Calibri"/>
                <w:sz w:val="24"/>
                <w:szCs w:val="24"/>
                <w:lang w:eastAsia="en-US"/>
              </w:rPr>
            </w:pPr>
            <w:r w:rsidRPr="00CF252D">
              <w:rPr>
                <w:rFonts w:ascii="Calibri" w:hAnsi="Calibri" w:cs="Calibri"/>
                <w:sz w:val="24"/>
                <w:szCs w:val="24"/>
                <w:lang w:eastAsia="en-US"/>
              </w:rPr>
              <w:t>R,</w:t>
            </w:r>
            <w:r w:rsidR="00086197" w:rsidRPr="00CF252D">
              <w:rPr>
                <w:rFonts w:ascii="Calibri" w:hAnsi="Calibri" w:cs="Calibri"/>
                <w:sz w:val="24"/>
                <w:szCs w:val="24"/>
                <w:lang w:eastAsia="en-US"/>
              </w:rPr>
              <w:t xml:space="preserve"> </w:t>
            </w:r>
            <w:r w:rsidRPr="00CF252D">
              <w:rPr>
                <w:rFonts w:ascii="Calibri" w:hAnsi="Calibri" w:cs="Calibri"/>
                <w:sz w:val="24"/>
                <w:szCs w:val="24"/>
                <w:lang w:eastAsia="en-US"/>
              </w:rPr>
              <w:t>S,…</w:t>
            </w:r>
            <w:r w:rsidR="00086197" w:rsidRPr="00CF252D">
              <w:rPr>
                <w:rFonts w:ascii="Calibri" w:hAnsi="Calibri" w:cs="Calibri"/>
                <w:sz w:val="24"/>
                <w:szCs w:val="24"/>
                <w:lang w:eastAsia="en-US"/>
              </w:rPr>
              <w:t xml:space="preserve"> </w:t>
            </w:r>
            <w:r w:rsidRPr="00CF252D">
              <w:rPr>
                <w:rFonts w:ascii="Calibri" w:hAnsi="Calibri" w:cs="Calibri"/>
                <w:sz w:val="24"/>
                <w:szCs w:val="24"/>
                <w:lang w:eastAsia="en-US"/>
              </w:rPr>
              <w:t>Y</w:t>
            </w:r>
          </w:p>
        </w:tc>
        <w:tc>
          <w:tcPr>
            <w:tcW w:w="2551" w:type="dxa"/>
            <w:tcBorders>
              <w:top w:val="single" w:sz="8" w:space="0" w:color="auto"/>
              <w:left w:val="single" w:sz="4" w:space="0" w:color="auto"/>
              <w:bottom w:val="single" w:sz="8" w:space="0" w:color="auto"/>
              <w:right w:val="single" w:sz="8" w:space="0" w:color="auto"/>
            </w:tcBorders>
            <w:shd w:val="clear" w:color="auto" w:fill="auto"/>
            <w:vAlign w:val="center"/>
          </w:tcPr>
          <w:p w14:paraId="4C663896" w14:textId="77777777" w:rsidR="004B65B0" w:rsidRPr="00CF252D" w:rsidRDefault="00E7307E" w:rsidP="00766FED">
            <w:pPr>
              <w:autoSpaceDE w:val="0"/>
              <w:autoSpaceDN w:val="0"/>
              <w:rPr>
                <w:rFonts w:ascii="Calibri" w:hAnsi="Calibri" w:cs="Calibri"/>
                <w:sz w:val="24"/>
                <w:szCs w:val="24"/>
                <w:lang w:eastAsia="en-US"/>
              </w:rPr>
            </w:pPr>
            <w:r w:rsidRPr="00CF252D">
              <w:rPr>
                <w:rFonts w:ascii="Calibri" w:hAnsi="Calibri" w:cs="Calibri"/>
                <w:sz w:val="24"/>
                <w:szCs w:val="24"/>
                <w:lang w:eastAsia="en-US"/>
              </w:rPr>
              <w:t xml:space="preserve">RSA </w:t>
            </w:r>
            <w:r w:rsidR="00766FED" w:rsidRPr="00CF252D">
              <w:rPr>
                <w:rFonts w:ascii="Calibri" w:hAnsi="Calibri" w:cs="Calibri"/>
                <w:sz w:val="24"/>
                <w:szCs w:val="24"/>
                <w:lang w:eastAsia="en-US"/>
              </w:rPr>
              <w:t>ID</w:t>
            </w:r>
            <w:r w:rsidRPr="00CF252D">
              <w:rPr>
                <w:rFonts w:ascii="Calibri" w:hAnsi="Calibri" w:cs="Calibri"/>
                <w:sz w:val="24"/>
                <w:szCs w:val="24"/>
                <w:lang w:eastAsia="en-US"/>
              </w:rPr>
              <w:t xml:space="preserve"> as per AIP</w:t>
            </w:r>
          </w:p>
        </w:tc>
        <w:tc>
          <w:tcPr>
            <w:tcW w:w="1276" w:type="dxa"/>
            <w:tcBorders>
              <w:top w:val="single" w:sz="4" w:space="0" w:color="auto"/>
              <w:left w:val="single" w:sz="8" w:space="0" w:color="auto"/>
              <w:bottom w:val="single" w:sz="8" w:space="0" w:color="auto"/>
              <w:right w:val="single" w:sz="8" w:space="0" w:color="auto"/>
            </w:tcBorders>
            <w:shd w:val="pct5" w:color="000000" w:fill="FFFFFF"/>
            <w:vAlign w:val="center"/>
          </w:tcPr>
          <w:p w14:paraId="0895C30A" w14:textId="77777777" w:rsidR="004B65B0" w:rsidRPr="00CF252D" w:rsidRDefault="00E7307E" w:rsidP="004B65B0">
            <w:pPr>
              <w:jc w:val="center"/>
              <w:rPr>
                <w:rFonts w:ascii="Calibri" w:hAnsi="Calibri" w:cs="Calibri"/>
                <w:sz w:val="24"/>
                <w:szCs w:val="24"/>
              </w:rPr>
            </w:pPr>
            <w:r w:rsidRPr="00CF252D">
              <w:rPr>
                <w:rFonts w:ascii="Calibri" w:hAnsi="Calibri" w:cs="Calibri"/>
                <w:sz w:val="24"/>
                <w:szCs w:val="24"/>
                <w:lang w:eastAsia="en-US"/>
              </w:rPr>
              <w:t>FUA</w:t>
            </w:r>
          </w:p>
        </w:tc>
        <w:tc>
          <w:tcPr>
            <w:tcW w:w="2552" w:type="dxa"/>
            <w:tcBorders>
              <w:top w:val="single" w:sz="8" w:space="0" w:color="auto"/>
              <w:left w:val="single" w:sz="8" w:space="0" w:color="auto"/>
              <w:bottom w:val="single" w:sz="8" w:space="0" w:color="auto"/>
              <w:right w:val="single" w:sz="4" w:space="0" w:color="auto"/>
            </w:tcBorders>
            <w:shd w:val="clear" w:color="auto" w:fill="auto"/>
            <w:vAlign w:val="center"/>
          </w:tcPr>
          <w:p w14:paraId="7468035D" w14:textId="77777777" w:rsidR="004B65B0" w:rsidRPr="00CF252D" w:rsidRDefault="00E7307E" w:rsidP="00837C63">
            <w:pPr>
              <w:autoSpaceDE w:val="0"/>
              <w:autoSpaceDN w:val="0"/>
              <w:adjustRightInd w:val="0"/>
              <w:jc w:val="both"/>
              <w:rPr>
                <w:rFonts w:ascii="Calibri" w:hAnsi="Calibri" w:cs="Calibri"/>
                <w:sz w:val="24"/>
                <w:szCs w:val="24"/>
                <w:lang w:eastAsia="en-US"/>
              </w:rPr>
            </w:pPr>
            <w:r w:rsidRPr="00CF252D">
              <w:rPr>
                <w:rFonts w:ascii="Calibri" w:hAnsi="Calibri" w:cs="Calibri"/>
                <w:sz w:val="24"/>
                <w:szCs w:val="24"/>
                <w:lang w:eastAsia="en-US"/>
              </w:rPr>
              <w:t>FUA</w:t>
            </w:r>
          </w:p>
        </w:tc>
        <w:tc>
          <w:tcPr>
            <w:tcW w:w="1417" w:type="dxa"/>
            <w:tcBorders>
              <w:top w:val="single" w:sz="8" w:space="0" w:color="auto"/>
              <w:left w:val="single" w:sz="4" w:space="0" w:color="auto"/>
              <w:bottom w:val="single" w:sz="8" w:space="0" w:color="auto"/>
              <w:right w:val="single" w:sz="8" w:space="0" w:color="auto"/>
            </w:tcBorders>
            <w:shd w:val="clear" w:color="auto" w:fill="auto"/>
            <w:vAlign w:val="center"/>
          </w:tcPr>
          <w:p w14:paraId="5555F17B" w14:textId="77777777" w:rsidR="004B65B0" w:rsidRPr="00CF252D" w:rsidRDefault="004125AC" w:rsidP="00837C63">
            <w:pPr>
              <w:tabs>
                <w:tab w:val="left" w:pos="864"/>
              </w:tabs>
              <w:autoSpaceDE w:val="0"/>
              <w:autoSpaceDN w:val="0"/>
              <w:adjustRightInd w:val="0"/>
              <w:rPr>
                <w:rFonts w:ascii="Calibri" w:hAnsi="Calibri" w:cs="Calibri"/>
                <w:b/>
                <w:sz w:val="24"/>
                <w:szCs w:val="24"/>
                <w:lang w:eastAsia="en-US"/>
              </w:rPr>
            </w:pPr>
            <w:r w:rsidRPr="00CF252D">
              <w:rPr>
                <w:rFonts w:ascii="Calibri" w:hAnsi="Calibri" w:cs="Calibri"/>
                <w:b/>
                <w:sz w:val="24"/>
                <w:szCs w:val="24"/>
                <w:lang w:eastAsia="en-US"/>
              </w:rPr>
              <w:t>Annex 2C</w:t>
            </w:r>
          </w:p>
        </w:tc>
      </w:tr>
    </w:tbl>
    <w:p w14:paraId="605B1BE5" w14:textId="77777777" w:rsidR="00837C63" w:rsidRPr="00CF252D" w:rsidRDefault="00837C63" w:rsidP="00837C63">
      <w:pPr>
        <w:jc w:val="both"/>
        <w:rPr>
          <w:rFonts w:ascii="Calibri" w:hAnsi="Calibri" w:cs="Calibri"/>
          <w:sz w:val="24"/>
          <w:szCs w:val="24"/>
        </w:rPr>
      </w:pPr>
    </w:p>
    <w:p w14:paraId="224A1C5A" w14:textId="77777777" w:rsidR="004125AC" w:rsidRDefault="004125AC">
      <w:r>
        <w:br w:type="page"/>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4"/>
        <w:gridCol w:w="7796"/>
      </w:tblGrid>
      <w:tr w:rsidR="00626C25" w:rsidRPr="007C4CED" w14:paraId="2814DAA0" w14:textId="77777777" w:rsidTr="008C1740">
        <w:trPr>
          <w:jc w:val="center"/>
        </w:trPr>
        <w:tc>
          <w:tcPr>
            <w:tcW w:w="1434" w:type="dxa"/>
            <w:tcBorders>
              <w:top w:val="double" w:sz="4" w:space="0" w:color="auto"/>
              <w:left w:val="double" w:sz="4" w:space="0" w:color="auto"/>
              <w:bottom w:val="single" w:sz="8" w:space="0" w:color="auto"/>
              <w:right w:val="double" w:sz="4" w:space="0" w:color="auto"/>
            </w:tcBorders>
            <w:shd w:val="clear" w:color="auto" w:fill="CCCCCC"/>
            <w:vAlign w:val="center"/>
          </w:tcPr>
          <w:p w14:paraId="102E5B5A" w14:textId="77777777" w:rsidR="00626C25" w:rsidRPr="00CF252D" w:rsidRDefault="00626C25" w:rsidP="00D7160A">
            <w:pPr>
              <w:jc w:val="center"/>
              <w:rPr>
                <w:rFonts w:ascii="Calibri" w:hAnsi="Calibri" w:cs="Calibri"/>
                <w:b/>
                <w:bCs/>
                <w:sz w:val="24"/>
                <w:szCs w:val="24"/>
              </w:rPr>
            </w:pPr>
            <w:r w:rsidRPr="00CF252D">
              <w:rPr>
                <w:rFonts w:ascii="Calibri" w:hAnsi="Calibri" w:cs="Calibri"/>
                <w:b/>
                <w:bCs/>
                <w:sz w:val="24"/>
                <w:szCs w:val="24"/>
              </w:rPr>
              <w:t>Prefix code</w:t>
            </w:r>
          </w:p>
        </w:tc>
        <w:tc>
          <w:tcPr>
            <w:tcW w:w="7796" w:type="dxa"/>
            <w:tcBorders>
              <w:top w:val="double" w:sz="4" w:space="0" w:color="auto"/>
              <w:left w:val="double" w:sz="4" w:space="0" w:color="auto"/>
              <w:bottom w:val="single" w:sz="8" w:space="0" w:color="auto"/>
              <w:right w:val="double" w:sz="4" w:space="0" w:color="auto"/>
            </w:tcBorders>
            <w:shd w:val="clear" w:color="auto" w:fill="CCCCCC"/>
            <w:vAlign w:val="center"/>
          </w:tcPr>
          <w:p w14:paraId="5D733714" w14:textId="77777777" w:rsidR="00626C25" w:rsidRPr="00CF252D" w:rsidRDefault="00626C25" w:rsidP="00D7160A">
            <w:pPr>
              <w:jc w:val="center"/>
              <w:rPr>
                <w:rFonts w:ascii="Calibri" w:hAnsi="Calibri" w:cs="Calibri"/>
                <w:b/>
                <w:bCs/>
                <w:sz w:val="24"/>
                <w:szCs w:val="24"/>
              </w:rPr>
            </w:pPr>
            <w:r w:rsidRPr="00CF252D">
              <w:rPr>
                <w:rFonts w:ascii="Calibri" w:hAnsi="Calibri" w:cs="Calibri"/>
                <w:b/>
                <w:bCs/>
                <w:sz w:val="24"/>
                <w:szCs w:val="24"/>
              </w:rPr>
              <w:t>Region / FAB / ANSP (State / ANSP)</w:t>
            </w:r>
          </w:p>
        </w:tc>
      </w:tr>
      <w:tr w:rsidR="00626C25" w:rsidRPr="007C4CED" w14:paraId="197AB9C5"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4313F63B"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BL</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6FDA018F"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BALTIC FAB (Poland, Lithuania)</w:t>
            </w:r>
          </w:p>
        </w:tc>
      </w:tr>
      <w:tr w:rsidR="00626C25" w:rsidRPr="007C4CED" w14:paraId="7A8C6635"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143586EC"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BM</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6485C2BB"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BLUE MED FAB (Italy, Greece, Cyprus, Malta)</w:t>
            </w:r>
          </w:p>
        </w:tc>
      </w:tr>
      <w:tr w:rsidR="00626C25" w:rsidRPr="007C4CED" w14:paraId="4ABBAE33"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7739FD21"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CE</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06B0E130"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FAB CE - FAB CENTRAL EUROPE (Austria, Czech Republic, Croatia, Hungary, Slovakia, Slovenia, Bosnia and Herzegovina)</w:t>
            </w:r>
          </w:p>
        </w:tc>
      </w:tr>
      <w:tr w:rsidR="00626C25" w:rsidRPr="007C4CED" w14:paraId="6B17966C"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1D16CA79"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DU</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0E6245AC"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DANUBE FAB (Bulgaria, Romania)</w:t>
            </w:r>
          </w:p>
        </w:tc>
      </w:tr>
      <w:tr w:rsidR="00626C25" w:rsidRPr="007C4CED" w14:paraId="5B93F14D"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02F29D42"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DS</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30878F5F"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DENMARK / SWEDEN FAB (Denmark, Sweden)</w:t>
            </w:r>
          </w:p>
        </w:tc>
      </w:tr>
      <w:tr w:rsidR="00626C25" w:rsidRPr="007C4CED" w14:paraId="610947FA"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559CF3E2"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EC</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014507F0"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FABEC - FAB EUROPE CENTRAL</w:t>
            </w:r>
          </w:p>
          <w:p w14:paraId="504E25B4"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(France, Germany, Switzerland, Belgium, Netherlands, Luxembourg, Maastricht UAC)</w:t>
            </w:r>
          </w:p>
        </w:tc>
      </w:tr>
      <w:tr w:rsidR="00626C25" w:rsidRPr="007C4CED" w14:paraId="06479C2B"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3C1B221B"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NE</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77F828F1"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NORTH EUROPEAN FAB (Estonia, Finland, Latvia, Norway)</w:t>
            </w:r>
          </w:p>
        </w:tc>
      </w:tr>
      <w:tr w:rsidR="00626C25" w:rsidRPr="007C4CED" w14:paraId="6143904E"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043EBF6B"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PE</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76421C46"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SOUTH WEST FAB (Spain / Portugal)</w:t>
            </w:r>
          </w:p>
        </w:tc>
      </w:tr>
      <w:tr w:rsidR="00626C25" w:rsidRPr="007C4CED" w14:paraId="1510A11F"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7803E94F"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IU</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491A67E5"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UK / IRELAND FAB (United Kingdom, Ireland)</w:t>
            </w:r>
          </w:p>
        </w:tc>
      </w:tr>
      <w:tr w:rsidR="00626C25" w:rsidRPr="007C4CED" w14:paraId="256CC7C5"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3A01EF70"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YX</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774B78F8"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lang w:bidi="hi-IN"/>
              </w:rPr>
              <w:t>Maastricht UAC</w:t>
            </w:r>
          </w:p>
        </w:tc>
      </w:tr>
      <w:tr w:rsidR="00626C25" w:rsidRPr="007C4CED" w14:paraId="2E7F45E3" w14:textId="77777777" w:rsidTr="008C1740">
        <w:trPr>
          <w:jc w:val="center"/>
        </w:trPr>
        <w:tc>
          <w:tcPr>
            <w:tcW w:w="1434" w:type="dxa"/>
            <w:tcBorders>
              <w:top w:val="single" w:sz="8" w:space="0" w:color="auto"/>
              <w:left w:val="single" w:sz="8" w:space="0" w:color="auto"/>
              <w:bottom w:val="single" w:sz="8" w:space="0" w:color="auto"/>
              <w:right w:val="single" w:sz="8" w:space="0" w:color="auto"/>
            </w:tcBorders>
            <w:shd w:val="clear" w:color="auto" w:fill="auto"/>
            <w:vAlign w:val="center"/>
          </w:tcPr>
          <w:p w14:paraId="593885D7" w14:textId="77777777" w:rsidR="00626C25" w:rsidRPr="00CF252D" w:rsidRDefault="00626C25" w:rsidP="00D7160A">
            <w:pPr>
              <w:jc w:val="center"/>
              <w:rPr>
                <w:rFonts w:ascii="Calibri" w:hAnsi="Calibri" w:cs="Calibri"/>
                <w:bCs/>
                <w:sz w:val="24"/>
                <w:szCs w:val="24"/>
              </w:rPr>
            </w:pPr>
            <w:r w:rsidRPr="00CF252D">
              <w:rPr>
                <w:rFonts w:ascii="Calibri" w:hAnsi="Calibri" w:cs="Calibri"/>
                <w:bCs/>
                <w:sz w:val="24"/>
                <w:szCs w:val="24"/>
              </w:rPr>
              <w:t>RE</w:t>
            </w:r>
          </w:p>
        </w:tc>
        <w:tc>
          <w:tcPr>
            <w:tcW w:w="7796" w:type="dxa"/>
            <w:tcBorders>
              <w:top w:val="single" w:sz="8" w:space="0" w:color="auto"/>
              <w:left w:val="single" w:sz="8" w:space="0" w:color="auto"/>
              <w:bottom w:val="single" w:sz="8" w:space="0" w:color="auto"/>
              <w:right w:val="single" w:sz="8" w:space="0" w:color="auto"/>
            </w:tcBorders>
            <w:shd w:val="clear" w:color="auto" w:fill="auto"/>
            <w:vAlign w:val="center"/>
          </w:tcPr>
          <w:p w14:paraId="68736890" w14:textId="77777777" w:rsidR="00626C25" w:rsidRPr="00CF252D" w:rsidRDefault="00626C25" w:rsidP="00D7160A">
            <w:pPr>
              <w:jc w:val="center"/>
              <w:rPr>
                <w:rFonts w:ascii="Calibri" w:hAnsi="Calibri" w:cs="Calibri"/>
                <w:bCs/>
                <w:sz w:val="24"/>
                <w:szCs w:val="24"/>
                <w:lang w:bidi="hi-IN"/>
              </w:rPr>
            </w:pPr>
            <w:r w:rsidRPr="00CF252D">
              <w:rPr>
                <w:rFonts w:ascii="Calibri" w:hAnsi="Calibri" w:cs="Calibri"/>
                <w:bCs/>
                <w:sz w:val="24"/>
                <w:szCs w:val="24"/>
                <w:lang w:bidi="hi-IN"/>
              </w:rPr>
              <w:t>Regional / Pan-European / Axis</w:t>
            </w:r>
          </w:p>
        </w:tc>
      </w:tr>
    </w:tbl>
    <w:p w14:paraId="63A8ECAE" w14:textId="77777777" w:rsidR="00626C25" w:rsidRPr="00CF252D" w:rsidRDefault="00626C25" w:rsidP="00837C63">
      <w:pPr>
        <w:jc w:val="both"/>
        <w:rPr>
          <w:rFonts w:ascii="Calibri" w:hAnsi="Calibri" w:cs="Calibri"/>
          <w:sz w:val="24"/>
          <w:szCs w:val="24"/>
        </w:rPr>
      </w:pPr>
    </w:p>
    <w:p w14:paraId="628CB988" w14:textId="77777777" w:rsidR="00837C63" w:rsidRPr="00CF252D" w:rsidRDefault="00837C63" w:rsidP="007A4A72">
      <w:pPr>
        <w:numPr>
          <w:ilvl w:val="0"/>
          <w:numId w:val="25"/>
        </w:numPr>
        <w:jc w:val="both"/>
        <w:rPr>
          <w:rFonts w:ascii="Calibri" w:hAnsi="Calibri" w:cs="Calibri"/>
          <w:sz w:val="24"/>
          <w:szCs w:val="24"/>
        </w:rPr>
      </w:pPr>
      <w:r w:rsidRPr="00CF252D">
        <w:rPr>
          <w:rFonts w:ascii="Calibri" w:hAnsi="Calibri" w:cs="Calibri"/>
          <w:sz w:val="24"/>
          <w:szCs w:val="24"/>
        </w:rPr>
        <w:t>Where date/time ranges are used these shall be considered as INCLUSIVE.</w:t>
      </w:r>
      <w:r w:rsidR="00086902" w:rsidRPr="00CF252D">
        <w:rPr>
          <w:rFonts w:ascii="Calibri" w:hAnsi="Calibri" w:cs="Calibri"/>
          <w:sz w:val="24"/>
          <w:szCs w:val="24"/>
        </w:rPr>
        <w:t xml:space="preserve"> </w:t>
      </w:r>
      <w:r w:rsidR="008C1740" w:rsidRPr="00CF252D">
        <w:rPr>
          <w:rFonts w:ascii="Calibri" w:hAnsi="Calibri" w:cs="Calibri"/>
          <w:sz w:val="24"/>
          <w:szCs w:val="24"/>
        </w:rPr>
        <w:t xml:space="preserve"> </w:t>
      </w:r>
      <w:r w:rsidR="00086902" w:rsidRPr="00CF252D">
        <w:rPr>
          <w:rFonts w:ascii="Calibri" w:hAnsi="Calibri" w:cs="Calibri"/>
          <w:sz w:val="24"/>
          <w:szCs w:val="24"/>
        </w:rPr>
        <w:t>When time periods are expressed in column RESTRICTION or column UTILIZATION, restrictions are not applied</w:t>
      </w:r>
      <w:r w:rsidR="00086902" w:rsidRPr="00CF252D">
        <w:rPr>
          <w:rFonts w:ascii="Calibri" w:hAnsi="Calibri" w:cs="Calibri"/>
          <w:b/>
          <w:sz w:val="24"/>
          <w:szCs w:val="24"/>
        </w:rPr>
        <w:t xml:space="preserve"> </w:t>
      </w:r>
      <w:r w:rsidR="008C1740" w:rsidRPr="00CF252D">
        <w:rPr>
          <w:rFonts w:ascii="Calibri" w:hAnsi="Calibri" w:cs="Calibri"/>
          <w:sz w:val="24"/>
          <w:szCs w:val="24"/>
        </w:rPr>
        <w:t xml:space="preserve">outside those published </w:t>
      </w:r>
      <w:r w:rsidR="00086902" w:rsidRPr="00CF252D">
        <w:rPr>
          <w:rFonts w:ascii="Calibri" w:hAnsi="Calibri" w:cs="Calibri"/>
          <w:sz w:val="24"/>
          <w:szCs w:val="24"/>
        </w:rPr>
        <w:t>times unless otherwise specified.</w:t>
      </w:r>
    </w:p>
    <w:p w14:paraId="4BB68CF1" w14:textId="77777777" w:rsidR="00BC578C" w:rsidRPr="00CF252D" w:rsidRDefault="00E726DB" w:rsidP="00837C63">
      <w:pPr>
        <w:jc w:val="both"/>
        <w:rPr>
          <w:rFonts w:ascii="Calibri" w:hAnsi="Calibri" w:cs="Calibri"/>
          <w:sz w:val="24"/>
          <w:szCs w:val="24"/>
        </w:rPr>
      </w:pPr>
      <w:r w:rsidRPr="00CF252D">
        <w:rPr>
          <w:rFonts w:ascii="Calibri" w:hAnsi="Calibri" w:cs="Calibri"/>
          <w:sz w:val="24"/>
          <w:szCs w:val="24"/>
        </w:rPr>
        <w:br w:type="page"/>
      </w:r>
    </w:p>
    <w:p w14:paraId="3549E107" w14:textId="77777777" w:rsidR="00837C63" w:rsidRPr="00CF252D" w:rsidRDefault="00837C63" w:rsidP="007A4A72">
      <w:pPr>
        <w:numPr>
          <w:ilvl w:val="0"/>
          <w:numId w:val="25"/>
        </w:numPr>
        <w:jc w:val="both"/>
        <w:rPr>
          <w:rFonts w:ascii="Calibri" w:hAnsi="Calibri" w:cs="Calibri"/>
          <w:sz w:val="24"/>
          <w:szCs w:val="24"/>
        </w:rPr>
      </w:pPr>
      <w:r w:rsidRPr="00CF252D">
        <w:rPr>
          <w:rFonts w:ascii="Calibri" w:hAnsi="Calibri" w:cs="Calibri"/>
          <w:sz w:val="24"/>
          <w:szCs w:val="24"/>
        </w:rPr>
        <w:t>A restriction shall not qualify for inclusion in the RAD unless it has a FLOW ELEMENT attached to it.  A FLOW ELEMENT is defined as affecting either:</w:t>
      </w:r>
    </w:p>
    <w:p w14:paraId="6E4A9D76" w14:textId="77777777" w:rsidR="00837C63" w:rsidRPr="00CF252D" w:rsidRDefault="00837C63" w:rsidP="007A4A72">
      <w:pPr>
        <w:numPr>
          <w:ilvl w:val="0"/>
          <w:numId w:val="22"/>
        </w:numPr>
        <w:jc w:val="both"/>
        <w:rPr>
          <w:rFonts w:ascii="Calibri" w:hAnsi="Calibri" w:cs="Calibri"/>
          <w:sz w:val="24"/>
          <w:szCs w:val="24"/>
        </w:rPr>
      </w:pPr>
      <w:r w:rsidRPr="00CF252D">
        <w:rPr>
          <w:rFonts w:ascii="Calibri" w:hAnsi="Calibri" w:cs="Calibri"/>
          <w:sz w:val="24"/>
          <w:szCs w:val="24"/>
        </w:rPr>
        <w:t>Departures from an Airfield/Group/Area;</w:t>
      </w:r>
    </w:p>
    <w:p w14:paraId="3F87A27E" w14:textId="77777777" w:rsidR="00837C63" w:rsidRPr="00CF252D" w:rsidRDefault="00837C63" w:rsidP="007A4A72">
      <w:pPr>
        <w:numPr>
          <w:ilvl w:val="0"/>
          <w:numId w:val="22"/>
        </w:numPr>
        <w:jc w:val="both"/>
        <w:rPr>
          <w:rFonts w:ascii="Calibri" w:hAnsi="Calibri" w:cs="Calibri"/>
          <w:sz w:val="24"/>
          <w:szCs w:val="24"/>
        </w:rPr>
      </w:pPr>
      <w:r w:rsidRPr="00CF252D">
        <w:rPr>
          <w:rFonts w:ascii="Calibri" w:hAnsi="Calibri" w:cs="Calibri"/>
          <w:sz w:val="24"/>
          <w:szCs w:val="24"/>
        </w:rPr>
        <w:t>Arrivals to an Airfield/Group/Area;</w:t>
      </w:r>
    </w:p>
    <w:p w14:paraId="51718188" w14:textId="77777777" w:rsidR="00837C63" w:rsidRPr="00CF252D" w:rsidRDefault="00837C63" w:rsidP="007A4A72">
      <w:pPr>
        <w:numPr>
          <w:ilvl w:val="0"/>
          <w:numId w:val="22"/>
        </w:numPr>
        <w:jc w:val="both"/>
        <w:rPr>
          <w:rFonts w:ascii="Calibri" w:hAnsi="Calibri" w:cs="Calibri"/>
          <w:sz w:val="24"/>
          <w:szCs w:val="24"/>
        </w:rPr>
      </w:pPr>
      <w:r w:rsidRPr="00CF252D">
        <w:rPr>
          <w:rFonts w:ascii="Calibri" w:hAnsi="Calibri" w:cs="Calibri"/>
          <w:sz w:val="24"/>
          <w:szCs w:val="24"/>
        </w:rPr>
        <w:t>Traffic flying between Airfields/Groups/Area;</w:t>
      </w:r>
    </w:p>
    <w:p w14:paraId="0A831C5F" w14:textId="77777777" w:rsidR="00837C63" w:rsidRPr="00CF252D" w:rsidRDefault="00837C63" w:rsidP="007A4A72">
      <w:pPr>
        <w:numPr>
          <w:ilvl w:val="0"/>
          <w:numId w:val="22"/>
        </w:numPr>
        <w:jc w:val="both"/>
        <w:rPr>
          <w:rFonts w:ascii="Calibri" w:hAnsi="Calibri" w:cs="Calibri"/>
          <w:sz w:val="24"/>
          <w:szCs w:val="24"/>
        </w:rPr>
      </w:pPr>
      <w:r w:rsidRPr="00CF252D">
        <w:rPr>
          <w:rFonts w:ascii="Calibri" w:hAnsi="Calibri" w:cs="Calibri"/>
          <w:sz w:val="24"/>
          <w:szCs w:val="24"/>
        </w:rPr>
        <w:t>Overflying traffic.</w:t>
      </w:r>
    </w:p>
    <w:p w14:paraId="62E41372" w14:textId="77777777" w:rsidR="00837C63" w:rsidRPr="00CF252D" w:rsidRDefault="00837C63" w:rsidP="00837C63">
      <w:pPr>
        <w:jc w:val="both"/>
        <w:rPr>
          <w:rFonts w:ascii="Calibri" w:hAnsi="Calibri" w:cs="Calibri"/>
          <w:sz w:val="24"/>
          <w:szCs w:val="24"/>
        </w:rPr>
      </w:pPr>
    </w:p>
    <w:p w14:paraId="62CAD953" w14:textId="77777777" w:rsidR="00837C63" w:rsidRPr="00CF252D" w:rsidRDefault="00837C63" w:rsidP="007538CD">
      <w:pPr>
        <w:numPr>
          <w:ilvl w:val="0"/>
          <w:numId w:val="3"/>
        </w:numPr>
        <w:jc w:val="both"/>
        <w:rPr>
          <w:rFonts w:ascii="Calibri" w:hAnsi="Calibri" w:cs="Calibri"/>
          <w:b/>
          <w:bCs/>
          <w:sz w:val="24"/>
          <w:szCs w:val="24"/>
        </w:rPr>
      </w:pPr>
      <w:r w:rsidRPr="00CF252D">
        <w:rPr>
          <w:rFonts w:ascii="Calibri" w:hAnsi="Calibri" w:cs="Calibri"/>
          <w:b/>
          <w:bCs/>
          <w:sz w:val="24"/>
          <w:szCs w:val="24"/>
        </w:rPr>
        <w:t>Time periods</w:t>
      </w:r>
    </w:p>
    <w:p w14:paraId="1B0027FC" w14:textId="77777777" w:rsidR="00837C63" w:rsidRPr="00CF252D" w:rsidRDefault="00837C63" w:rsidP="00837C63">
      <w:pPr>
        <w:jc w:val="both"/>
        <w:rPr>
          <w:rFonts w:ascii="Calibri" w:hAnsi="Calibri" w:cs="Calibri"/>
          <w:sz w:val="24"/>
          <w:szCs w:val="24"/>
        </w:rPr>
      </w:pPr>
    </w:p>
    <w:p w14:paraId="700AB86C" w14:textId="77777777" w:rsidR="00147708" w:rsidRPr="00CF252D" w:rsidRDefault="00837C63" w:rsidP="007538CD">
      <w:pPr>
        <w:numPr>
          <w:ilvl w:val="2"/>
          <w:numId w:val="4"/>
        </w:numPr>
        <w:jc w:val="both"/>
        <w:rPr>
          <w:rFonts w:ascii="Calibri" w:hAnsi="Calibri" w:cs="Calibri"/>
          <w:sz w:val="24"/>
          <w:szCs w:val="24"/>
        </w:rPr>
      </w:pPr>
      <w:r w:rsidRPr="00CF252D">
        <w:rPr>
          <w:rFonts w:ascii="Calibri" w:hAnsi="Calibri" w:cs="Calibri"/>
          <w:sz w:val="24"/>
          <w:szCs w:val="24"/>
        </w:rPr>
        <w:t>The time periods are in Co-ordinated Universal Time (UTC) used by air navigation services and in publications issued by the AIS.  The expression “summer period” indicates that part of the year in which “daylight saving time“ is in force.  The other part of the year is named the “winter period”.  Times applicable during the “summer period” are given in brackets.</w:t>
      </w:r>
      <w:r w:rsidR="00147708" w:rsidRPr="00CF252D">
        <w:rPr>
          <w:rFonts w:ascii="Calibri" w:hAnsi="Calibri" w:cs="Calibri"/>
          <w:sz w:val="24"/>
          <w:szCs w:val="24"/>
        </w:rPr>
        <w:t xml:space="preserve"> </w:t>
      </w:r>
      <w:r w:rsidR="00147708" w:rsidRPr="00CF252D">
        <w:rPr>
          <w:rFonts w:ascii="Calibri" w:hAnsi="Calibri" w:cs="Calibri"/>
          <w:sz w:val="24"/>
          <w:szCs w:val="24"/>
          <w:lang w:bidi="hi-IN"/>
        </w:rPr>
        <w:t>Daylight saving time is UTC plus 1 hour.  The “summer period” in Europe is introduced every year on the last Sunday in MAR at 01</w:t>
      </w:r>
      <w:r w:rsidR="00766FED" w:rsidRPr="00CF252D">
        <w:rPr>
          <w:rFonts w:ascii="Calibri" w:hAnsi="Calibri" w:cs="Calibri"/>
          <w:sz w:val="24"/>
          <w:szCs w:val="24"/>
          <w:lang w:bidi="hi-IN"/>
        </w:rPr>
        <w:t>:</w:t>
      </w:r>
      <w:r w:rsidR="00147708" w:rsidRPr="00CF252D">
        <w:rPr>
          <w:rFonts w:ascii="Calibri" w:hAnsi="Calibri" w:cs="Calibri"/>
          <w:sz w:val="24"/>
          <w:szCs w:val="24"/>
          <w:lang w:bidi="hi-IN"/>
        </w:rPr>
        <w:t>00 UTC and ceases on the last Sunday in OCT at 01</w:t>
      </w:r>
      <w:r w:rsidR="00766FED" w:rsidRPr="00CF252D">
        <w:rPr>
          <w:rFonts w:ascii="Calibri" w:hAnsi="Calibri" w:cs="Calibri"/>
          <w:sz w:val="24"/>
          <w:szCs w:val="24"/>
          <w:lang w:bidi="hi-IN"/>
        </w:rPr>
        <w:t>:</w:t>
      </w:r>
      <w:r w:rsidR="00147708" w:rsidRPr="00CF252D">
        <w:rPr>
          <w:rFonts w:ascii="Calibri" w:hAnsi="Calibri" w:cs="Calibri"/>
          <w:sz w:val="24"/>
          <w:szCs w:val="24"/>
          <w:lang w:bidi="hi-IN"/>
        </w:rPr>
        <w:t>00 UTC.  For detailed description in each State the relevant AIP shall be checked.</w:t>
      </w:r>
    </w:p>
    <w:p w14:paraId="66520B2E" w14:textId="77777777" w:rsidR="00DE3D9F" w:rsidRPr="00CF252D" w:rsidRDefault="00DE3D9F" w:rsidP="00837C63">
      <w:pPr>
        <w:jc w:val="both"/>
        <w:rPr>
          <w:rFonts w:ascii="Calibri" w:hAnsi="Calibri" w:cs="Calibri"/>
          <w:sz w:val="24"/>
          <w:szCs w:val="24"/>
        </w:rPr>
      </w:pPr>
    </w:p>
    <w:p w14:paraId="7483DEF7" w14:textId="77777777" w:rsidR="00837C63" w:rsidRPr="00CF252D" w:rsidRDefault="00837C63" w:rsidP="007538CD">
      <w:pPr>
        <w:numPr>
          <w:ilvl w:val="2"/>
          <w:numId w:val="4"/>
        </w:numPr>
        <w:jc w:val="both"/>
        <w:rPr>
          <w:rFonts w:ascii="Calibri" w:hAnsi="Calibri" w:cs="Calibri"/>
          <w:sz w:val="24"/>
          <w:szCs w:val="24"/>
        </w:rPr>
      </w:pPr>
      <w:r w:rsidRPr="00CF252D">
        <w:rPr>
          <w:rFonts w:ascii="Calibri" w:hAnsi="Calibri" w:cs="Calibri"/>
          <w:iCs/>
          <w:sz w:val="24"/>
          <w:szCs w:val="24"/>
        </w:rPr>
        <w:t>Details of weekend periods</w:t>
      </w:r>
      <w:r w:rsidR="00626C25" w:rsidRPr="00CF252D">
        <w:rPr>
          <w:rFonts w:ascii="Calibri" w:hAnsi="Calibri" w:cs="Calibri"/>
          <w:b/>
          <w:iCs/>
          <w:sz w:val="24"/>
          <w:szCs w:val="24"/>
        </w:rPr>
        <w:t xml:space="preserve">, </w:t>
      </w:r>
      <w:r w:rsidR="00626C25" w:rsidRPr="00CF252D">
        <w:rPr>
          <w:rFonts w:ascii="Calibri" w:hAnsi="Calibri" w:cs="Calibri"/>
          <w:iCs/>
          <w:sz w:val="24"/>
          <w:szCs w:val="24"/>
        </w:rPr>
        <w:t>if and when used</w:t>
      </w:r>
      <w:r w:rsidRPr="00CF252D">
        <w:rPr>
          <w:rFonts w:ascii="Calibri" w:hAnsi="Calibri" w:cs="Calibri"/>
          <w:iCs/>
          <w:sz w:val="24"/>
          <w:szCs w:val="24"/>
        </w:rPr>
        <w:t xml:space="preserve"> are included where relevant.  The start and end time of the periods relates to the entry to the segment concerned.</w:t>
      </w:r>
    </w:p>
    <w:p w14:paraId="020DA238" w14:textId="77777777" w:rsidR="00837C63" w:rsidRPr="00CF252D" w:rsidRDefault="00837C63" w:rsidP="00837C63">
      <w:pPr>
        <w:jc w:val="both"/>
        <w:rPr>
          <w:rFonts w:ascii="Calibri" w:hAnsi="Calibri" w:cs="Calibri"/>
          <w:iCs/>
          <w:sz w:val="24"/>
          <w:szCs w:val="24"/>
        </w:rPr>
      </w:pPr>
    </w:p>
    <w:p w14:paraId="6014F4D1" w14:textId="77777777" w:rsidR="00837C63" w:rsidRPr="00CF252D" w:rsidRDefault="00837C63" w:rsidP="007538CD">
      <w:pPr>
        <w:numPr>
          <w:ilvl w:val="2"/>
          <w:numId w:val="4"/>
        </w:numPr>
        <w:jc w:val="both"/>
        <w:rPr>
          <w:rFonts w:ascii="Calibri" w:hAnsi="Calibri" w:cs="Calibri"/>
          <w:sz w:val="24"/>
          <w:szCs w:val="24"/>
        </w:rPr>
      </w:pPr>
      <w:r w:rsidRPr="00CF252D">
        <w:rPr>
          <w:rFonts w:ascii="Calibri" w:hAnsi="Calibri" w:cs="Calibri"/>
          <w:iCs/>
          <w:sz w:val="24"/>
          <w:szCs w:val="24"/>
        </w:rPr>
        <w:t>Additional periods can be declared as weekends (e.g. Busy Fridays, Nights, Bank Holidays), refer to national publication and relevant annex for the details.</w:t>
      </w:r>
    </w:p>
    <w:p w14:paraId="1F00D1CB" w14:textId="77777777" w:rsidR="00837C63" w:rsidRPr="00CF252D" w:rsidRDefault="00837C63" w:rsidP="00837C63">
      <w:pPr>
        <w:jc w:val="both"/>
        <w:rPr>
          <w:rFonts w:ascii="Calibri" w:hAnsi="Calibri" w:cs="Calibri"/>
          <w:sz w:val="24"/>
          <w:szCs w:val="24"/>
        </w:rPr>
      </w:pPr>
    </w:p>
    <w:p w14:paraId="7D7D1762" w14:textId="77777777" w:rsidR="00837C63" w:rsidRPr="00CF252D" w:rsidRDefault="00837C63" w:rsidP="007538CD">
      <w:pPr>
        <w:numPr>
          <w:ilvl w:val="2"/>
          <w:numId w:val="4"/>
        </w:numPr>
        <w:jc w:val="both"/>
        <w:rPr>
          <w:rFonts w:ascii="Calibri" w:hAnsi="Calibri" w:cs="Calibri"/>
          <w:sz w:val="24"/>
          <w:szCs w:val="24"/>
        </w:rPr>
      </w:pPr>
      <w:r w:rsidRPr="00CF252D">
        <w:rPr>
          <w:rFonts w:ascii="Calibri" w:hAnsi="Calibri" w:cs="Calibri"/>
          <w:sz w:val="24"/>
          <w:szCs w:val="24"/>
        </w:rPr>
        <w:t xml:space="preserve">To access data regarding </w:t>
      </w:r>
      <w:r w:rsidR="00626C25" w:rsidRPr="00CF252D">
        <w:rPr>
          <w:rFonts w:ascii="Calibri" w:hAnsi="Calibri" w:cs="Calibri"/>
          <w:sz w:val="24"/>
          <w:szCs w:val="24"/>
        </w:rPr>
        <w:t>Public</w:t>
      </w:r>
      <w:r w:rsidRPr="00CF252D">
        <w:rPr>
          <w:rFonts w:ascii="Calibri" w:hAnsi="Calibri" w:cs="Calibri"/>
          <w:sz w:val="24"/>
          <w:szCs w:val="24"/>
        </w:rPr>
        <w:t xml:space="preserve"> Holidays pertinent to each State, refer to GEN 2.1 of the respective AIP.</w:t>
      </w:r>
    </w:p>
    <w:p w14:paraId="42F7051C" w14:textId="77777777" w:rsidR="00E3765B" w:rsidRPr="00CF252D" w:rsidRDefault="00E3765B" w:rsidP="00837C63">
      <w:pPr>
        <w:jc w:val="both"/>
        <w:rPr>
          <w:rFonts w:ascii="Calibri" w:hAnsi="Calibri" w:cs="Calibri"/>
          <w:sz w:val="24"/>
          <w:szCs w:val="24"/>
        </w:rPr>
      </w:pPr>
    </w:p>
    <w:p w14:paraId="198BDC6A" w14:textId="77777777" w:rsidR="00837C63" w:rsidRPr="00CF252D" w:rsidRDefault="00837C63" w:rsidP="007538CD">
      <w:pPr>
        <w:numPr>
          <w:ilvl w:val="0"/>
          <w:numId w:val="3"/>
        </w:numPr>
        <w:jc w:val="both"/>
        <w:rPr>
          <w:rFonts w:ascii="Calibri" w:hAnsi="Calibri" w:cs="Calibri"/>
          <w:b/>
          <w:bCs/>
          <w:sz w:val="24"/>
          <w:szCs w:val="24"/>
        </w:rPr>
      </w:pPr>
      <w:r w:rsidRPr="00CF252D">
        <w:rPr>
          <w:rFonts w:ascii="Calibri" w:hAnsi="Calibri" w:cs="Calibri"/>
          <w:b/>
          <w:bCs/>
          <w:sz w:val="24"/>
          <w:szCs w:val="24"/>
        </w:rPr>
        <w:t>Definition of limits expressed by FL</w:t>
      </w:r>
    </w:p>
    <w:p w14:paraId="25938ECC" w14:textId="77777777" w:rsidR="00837C63" w:rsidRPr="00CF252D" w:rsidRDefault="00837C63" w:rsidP="00837C63">
      <w:pPr>
        <w:jc w:val="both"/>
        <w:rPr>
          <w:rFonts w:ascii="Calibri" w:hAnsi="Calibri" w:cs="Calibri"/>
          <w:sz w:val="24"/>
          <w:szCs w:val="24"/>
        </w:rPr>
      </w:pPr>
    </w:p>
    <w:p w14:paraId="28D9FC1B" w14:textId="77777777" w:rsidR="00837C63" w:rsidRPr="00CF252D" w:rsidRDefault="00837C63" w:rsidP="007A4A72">
      <w:pPr>
        <w:numPr>
          <w:ilvl w:val="0"/>
          <w:numId w:val="21"/>
        </w:numPr>
        <w:jc w:val="both"/>
        <w:rPr>
          <w:rFonts w:ascii="Calibri" w:hAnsi="Calibri" w:cs="Calibri"/>
          <w:b/>
          <w:sz w:val="24"/>
          <w:szCs w:val="24"/>
        </w:rPr>
      </w:pPr>
      <w:r w:rsidRPr="00CF252D">
        <w:rPr>
          <w:rFonts w:ascii="Calibri" w:hAnsi="Calibri" w:cs="Calibri"/>
          <w:sz w:val="24"/>
          <w:szCs w:val="24"/>
        </w:rPr>
        <w:t xml:space="preserve">The vertical limits shall be expressed as follows (ref. </w:t>
      </w:r>
      <w:r w:rsidR="007D4DD4" w:rsidRPr="00CF252D">
        <w:rPr>
          <w:rFonts w:ascii="Calibri" w:hAnsi="Calibri" w:cs="Calibri"/>
          <w:sz w:val="24"/>
          <w:szCs w:val="24"/>
        </w:rPr>
        <w:t xml:space="preserve">ERNIP Part </w:t>
      </w:r>
      <w:r w:rsidR="00626C25" w:rsidRPr="00CF252D">
        <w:rPr>
          <w:rFonts w:ascii="Calibri" w:hAnsi="Calibri" w:cs="Calibri"/>
          <w:sz w:val="24"/>
          <w:szCs w:val="24"/>
        </w:rPr>
        <w:t>1</w:t>
      </w:r>
      <w:r w:rsidR="00147708" w:rsidRPr="00CF252D">
        <w:rPr>
          <w:rFonts w:ascii="Calibri" w:hAnsi="Calibri" w:cs="Calibri"/>
          <w:sz w:val="24"/>
          <w:szCs w:val="24"/>
        </w:rPr>
        <w:t>)</w:t>
      </w:r>
      <w:r w:rsidRPr="00CF252D">
        <w:rPr>
          <w:rFonts w:ascii="Calibri" w:hAnsi="Calibri" w:cs="Calibri"/>
          <w:sz w:val="24"/>
          <w:szCs w:val="24"/>
        </w:rPr>
        <w:t>:</w:t>
      </w:r>
    </w:p>
    <w:p w14:paraId="4DA96309" w14:textId="77777777" w:rsidR="00837C63" w:rsidRPr="00CF252D" w:rsidRDefault="00837C63" w:rsidP="007A4A72">
      <w:pPr>
        <w:numPr>
          <w:ilvl w:val="0"/>
          <w:numId w:val="23"/>
        </w:numPr>
        <w:jc w:val="both"/>
        <w:rPr>
          <w:rFonts w:ascii="Calibri" w:hAnsi="Calibri" w:cs="Calibri"/>
          <w:sz w:val="24"/>
          <w:szCs w:val="24"/>
        </w:rPr>
      </w:pPr>
      <w:r w:rsidRPr="00CF252D">
        <w:rPr>
          <w:rFonts w:ascii="Calibri" w:hAnsi="Calibri" w:cs="Calibri"/>
          <w:sz w:val="24"/>
          <w:szCs w:val="24"/>
          <w:lang w:bidi="hi-IN"/>
        </w:rPr>
        <w:t>above the lower limit or minimum en-route altitude and below FL290 - VFR flight levels in accordance with ICAO Annex 2, Appendix 3, page 1 (e.g. FL035</w:t>
      </w:r>
      <w:r w:rsidR="007D4DD4" w:rsidRPr="00CF252D">
        <w:rPr>
          <w:rFonts w:ascii="Calibri" w:hAnsi="Calibri" w:cs="Calibri"/>
          <w:sz w:val="24"/>
          <w:szCs w:val="24"/>
          <w:lang w:bidi="hi-IN"/>
        </w:rPr>
        <w:t xml:space="preserve"> or corresponding altitude</w:t>
      </w:r>
      <w:r w:rsidRPr="00CF252D">
        <w:rPr>
          <w:rFonts w:ascii="Calibri" w:hAnsi="Calibri" w:cs="Calibri"/>
          <w:sz w:val="24"/>
          <w:szCs w:val="24"/>
          <w:lang w:bidi="hi-IN"/>
        </w:rPr>
        <w:t>… FL285);</w:t>
      </w:r>
    </w:p>
    <w:p w14:paraId="76493831" w14:textId="77777777" w:rsidR="00837C63" w:rsidRPr="00CF252D" w:rsidRDefault="00837C63" w:rsidP="007A4A72">
      <w:pPr>
        <w:numPr>
          <w:ilvl w:val="0"/>
          <w:numId w:val="23"/>
        </w:numPr>
        <w:jc w:val="both"/>
        <w:rPr>
          <w:rFonts w:ascii="Calibri" w:hAnsi="Calibri" w:cs="Calibri"/>
          <w:sz w:val="24"/>
          <w:szCs w:val="24"/>
        </w:rPr>
      </w:pPr>
      <w:r w:rsidRPr="00CF252D">
        <w:rPr>
          <w:rFonts w:ascii="Calibri" w:hAnsi="Calibri" w:cs="Calibri"/>
          <w:sz w:val="24"/>
          <w:szCs w:val="24"/>
          <w:lang w:bidi="hi-IN"/>
        </w:rPr>
        <w:t>above FL290 and below FL410 in RVSM areas - number representing the layer/ intermediate level between IFR flight levels ending on ..5 (e.g. FL295 …FL405);</w:t>
      </w:r>
    </w:p>
    <w:p w14:paraId="71FDAD87" w14:textId="77777777" w:rsidR="00837C63" w:rsidRPr="00CF252D" w:rsidRDefault="00837C63" w:rsidP="007A4A72">
      <w:pPr>
        <w:numPr>
          <w:ilvl w:val="0"/>
          <w:numId w:val="23"/>
        </w:numPr>
        <w:jc w:val="both"/>
        <w:rPr>
          <w:rFonts w:ascii="Calibri" w:hAnsi="Calibri" w:cs="Calibri"/>
          <w:sz w:val="24"/>
          <w:szCs w:val="24"/>
        </w:rPr>
      </w:pPr>
      <w:r w:rsidRPr="00CF252D">
        <w:rPr>
          <w:rFonts w:ascii="Calibri" w:hAnsi="Calibri" w:cs="Calibri"/>
          <w:sz w:val="24"/>
          <w:szCs w:val="24"/>
          <w:lang w:bidi="hi-IN"/>
        </w:rPr>
        <w:t>above FL410 or above FL290 in non RVSM areas - number representing the layer/ intermediate level between IFR flight levels ending on ..0 (e.g. FL420 …FL500 … ).</w:t>
      </w:r>
    </w:p>
    <w:p w14:paraId="2BF70C74" w14:textId="77777777" w:rsidR="001346B4" w:rsidRPr="00CF252D" w:rsidRDefault="001346B4" w:rsidP="001346B4">
      <w:pPr>
        <w:jc w:val="both"/>
        <w:rPr>
          <w:rFonts w:ascii="Calibri" w:hAnsi="Calibri" w:cs="Calibri"/>
          <w:sz w:val="24"/>
          <w:szCs w:val="24"/>
        </w:rPr>
      </w:pPr>
    </w:p>
    <w:p w14:paraId="3FA59415" w14:textId="77777777" w:rsidR="001346B4" w:rsidRPr="00CF252D" w:rsidRDefault="001346B4" w:rsidP="007538CD">
      <w:pPr>
        <w:numPr>
          <w:ilvl w:val="0"/>
          <w:numId w:val="3"/>
        </w:numPr>
        <w:jc w:val="both"/>
        <w:rPr>
          <w:rFonts w:ascii="Calibri" w:hAnsi="Calibri" w:cs="Calibri"/>
          <w:b/>
          <w:bCs/>
          <w:sz w:val="24"/>
          <w:szCs w:val="24"/>
        </w:rPr>
      </w:pPr>
      <w:r w:rsidRPr="00CF252D">
        <w:rPr>
          <w:rFonts w:ascii="Calibri" w:hAnsi="Calibri" w:cs="Calibri"/>
          <w:b/>
          <w:bCs/>
          <w:sz w:val="24"/>
          <w:szCs w:val="24"/>
        </w:rPr>
        <w:t>Expression of abbreviated words meaning Departure and Destination</w:t>
      </w:r>
    </w:p>
    <w:p w14:paraId="4E2ED094" w14:textId="77777777" w:rsidR="001346B4" w:rsidRPr="00CF252D" w:rsidRDefault="001346B4" w:rsidP="001346B4">
      <w:pPr>
        <w:jc w:val="both"/>
        <w:rPr>
          <w:rFonts w:ascii="Calibri" w:hAnsi="Calibri" w:cs="Calibri"/>
          <w:sz w:val="24"/>
          <w:szCs w:val="24"/>
        </w:rPr>
      </w:pPr>
    </w:p>
    <w:p w14:paraId="7504ADA1" w14:textId="77777777" w:rsidR="001346B4" w:rsidRPr="00CF252D" w:rsidRDefault="001346B4" w:rsidP="007A4A72">
      <w:pPr>
        <w:numPr>
          <w:ilvl w:val="0"/>
          <w:numId w:val="27"/>
        </w:numPr>
        <w:jc w:val="both"/>
        <w:rPr>
          <w:rFonts w:ascii="Calibri" w:hAnsi="Calibri" w:cs="Calibri"/>
          <w:sz w:val="24"/>
          <w:szCs w:val="24"/>
        </w:rPr>
      </w:pPr>
      <w:r w:rsidRPr="00CF252D">
        <w:rPr>
          <w:rFonts w:ascii="Calibri" w:hAnsi="Calibri" w:cs="Calibri"/>
          <w:sz w:val="24"/>
          <w:szCs w:val="24"/>
        </w:rPr>
        <w:t>In all Appendixes</w:t>
      </w:r>
      <w:r w:rsidR="00626C25" w:rsidRPr="00CF252D">
        <w:rPr>
          <w:rFonts w:ascii="Calibri" w:hAnsi="Calibri" w:cs="Calibri"/>
          <w:sz w:val="24"/>
          <w:szCs w:val="24"/>
        </w:rPr>
        <w:t xml:space="preserve"> </w:t>
      </w:r>
      <w:r w:rsidR="00C91AFE" w:rsidRPr="00CF252D">
        <w:rPr>
          <w:rFonts w:ascii="Calibri" w:hAnsi="Calibri" w:cs="Calibri"/>
          <w:sz w:val="24"/>
          <w:szCs w:val="24"/>
        </w:rPr>
        <w:t xml:space="preserve">and Pan-European </w:t>
      </w:r>
      <w:r w:rsidR="00626C25" w:rsidRPr="00CF252D">
        <w:rPr>
          <w:rFonts w:ascii="Calibri" w:hAnsi="Calibri" w:cs="Calibri"/>
          <w:sz w:val="24"/>
          <w:szCs w:val="24"/>
        </w:rPr>
        <w:t>Annex</w:t>
      </w:r>
      <w:r w:rsidRPr="00CF252D">
        <w:rPr>
          <w:rFonts w:ascii="Calibri" w:hAnsi="Calibri" w:cs="Calibri"/>
          <w:sz w:val="24"/>
          <w:szCs w:val="24"/>
        </w:rPr>
        <w:t xml:space="preserve">, if and when used and required the expression of abbreviated words meaning Departure and Destination </w:t>
      </w:r>
      <w:r w:rsidRPr="00CF252D">
        <w:rPr>
          <w:rFonts w:ascii="Calibri" w:hAnsi="Calibri" w:cs="Calibri"/>
          <w:sz w:val="24"/>
          <w:szCs w:val="24"/>
          <w:lang w:bidi="hi-IN"/>
        </w:rPr>
        <w:t>from/to certain airport/s or in/outside FIR/UIR / ACC/UAC</w:t>
      </w:r>
      <w:r w:rsidRPr="00CF252D">
        <w:rPr>
          <w:rFonts w:ascii="Calibri" w:hAnsi="Calibri" w:cs="Calibri"/>
          <w:sz w:val="24"/>
          <w:szCs w:val="24"/>
        </w:rPr>
        <w:t xml:space="preserve"> </w:t>
      </w:r>
      <w:r w:rsidR="00F72C17" w:rsidRPr="00CF252D">
        <w:rPr>
          <w:rFonts w:ascii="Calibri" w:hAnsi="Calibri" w:cs="Calibri"/>
          <w:sz w:val="24"/>
          <w:szCs w:val="24"/>
        </w:rPr>
        <w:t xml:space="preserve">/ ATC Units </w:t>
      </w:r>
      <w:r w:rsidRPr="00CF252D">
        <w:rPr>
          <w:rFonts w:ascii="Calibri" w:hAnsi="Calibri" w:cs="Calibri"/>
          <w:sz w:val="24"/>
          <w:szCs w:val="24"/>
        </w:rPr>
        <w:t xml:space="preserve">shall be used based on ICAO Doc. 8400 </w:t>
      </w:r>
      <w:r w:rsidR="00303A28" w:rsidRPr="00CF252D">
        <w:rPr>
          <w:rFonts w:ascii="Calibri" w:hAnsi="Calibri" w:cs="Calibri"/>
          <w:sz w:val="24"/>
          <w:szCs w:val="24"/>
        </w:rPr>
        <w:t xml:space="preserve">- </w:t>
      </w:r>
      <w:r w:rsidR="00303A28" w:rsidRPr="00CF252D">
        <w:rPr>
          <w:rFonts w:ascii="Calibri" w:hAnsi="Calibri" w:cs="Calibri"/>
          <w:sz w:val="24"/>
          <w:szCs w:val="24"/>
          <w:lang w:bidi="hi-IN"/>
        </w:rPr>
        <w:t>Abbreviations</w:t>
      </w:r>
      <w:r w:rsidR="00303A28" w:rsidRPr="00CF252D">
        <w:rPr>
          <w:rFonts w:ascii="Calibri" w:hAnsi="Calibri" w:cs="Calibri"/>
          <w:sz w:val="24"/>
          <w:szCs w:val="24"/>
        </w:rPr>
        <w:t xml:space="preserve"> </w:t>
      </w:r>
      <w:r w:rsidR="00303A28" w:rsidRPr="00CF252D">
        <w:rPr>
          <w:rFonts w:ascii="Calibri" w:hAnsi="Calibri" w:cs="Calibri"/>
          <w:sz w:val="24"/>
          <w:szCs w:val="24"/>
          <w:lang w:bidi="hi-IN"/>
        </w:rPr>
        <w:t xml:space="preserve">and Codes </w:t>
      </w:r>
      <w:r w:rsidRPr="00CF252D">
        <w:rPr>
          <w:rFonts w:ascii="Calibri" w:hAnsi="Calibri" w:cs="Calibri"/>
          <w:sz w:val="24"/>
          <w:szCs w:val="24"/>
        </w:rPr>
        <w:t>as follows:</w:t>
      </w:r>
    </w:p>
    <w:p w14:paraId="4F8600F5" w14:textId="77777777" w:rsidR="001346B4" w:rsidRPr="00CF252D" w:rsidRDefault="001346B4" w:rsidP="007538CD">
      <w:pPr>
        <w:numPr>
          <w:ilvl w:val="0"/>
          <w:numId w:val="1"/>
        </w:numPr>
        <w:jc w:val="both"/>
        <w:rPr>
          <w:rFonts w:ascii="Calibri" w:hAnsi="Calibri" w:cs="Calibri"/>
          <w:sz w:val="24"/>
          <w:szCs w:val="24"/>
        </w:rPr>
      </w:pPr>
      <w:r w:rsidRPr="00CF252D">
        <w:rPr>
          <w:rFonts w:ascii="Calibri" w:hAnsi="Calibri" w:cs="Calibri"/>
          <w:sz w:val="24"/>
          <w:szCs w:val="24"/>
        </w:rPr>
        <w:t xml:space="preserve">DEP - code meaning </w:t>
      </w:r>
      <w:r w:rsidRPr="00CF252D">
        <w:rPr>
          <w:rFonts w:ascii="Calibri" w:hAnsi="Calibri" w:cs="Calibri"/>
          <w:sz w:val="24"/>
          <w:szCs w:val="24"/>
          <w:lang w:bidi="hi-IN"/>
        </w:rPr>
        <w:t xml:space="preserve">“Depart” </w:t>
      </w:r>
      <w:r w:rsidRPr="00CF252D">
        <w:rPr>
          <w:rFonts w:ascii="Calibri" w:hAnsi="Calibri" w:cs="Calibri"/>
          <w:i/>
          <w:iCs/>
          <w:sz w:val="24"/>
          <w:szCs w:val="24"/>
          <w:lang w:bidi="hi-IN"/>
        </w:rPr>
        <w:t xml:space="preserve">or </w:t>
      </w:r>
      <w:r w:rsidRPr="00CF252D">
        <w:rPr>
          <w:rFonts w:ascii="Calibri" w:hAnsi="Calibri" w:cs="Calibri"/>
          <w:sz w:val="24"/>
          <w:szCs w:val="24"/>
          <w:lang w:bidi="hi-IN"/>
        </w:rPr>
        <w:t>“Departure”;</w:t>
      </w:r>
    </w:p>
    <w:p w14:paraId="62DFA06D" w14:textId="77777777" w:rsidR="001346B4" w:rsidRPr="00CF252D" w:rsidRDefault="001346B4" w:rsidP="007538CD">
      <w:pPr>
        <w:numPr>
          <w:ilvl w:val="0"/>
          <w:numId w:val="1"/>
        </w:numPr>
        <w:tabs>
          <w:tab w:val="num" w:pos="1260"/>
        </w:tabs>
        <w:jc w:val="both"/>
        <w:rPr>
          <w:rFonts w:ascii="Calibri" w:hAnsi="Calibri" w:cs="Calibri"/>
          <w:sz w:val="24"/>
          <w:szCs w:val="24"/>
        </w:rPr>
      </w:pPr>
      <w:r w:rsidRPr="00CF252D">
        <w:rPr>
          <w:rFonts w:ascii="Calibri" w:hAnsi="Calibri" w:cs="Calibri"/>
          <w:sz w:val="24"/>
          <w:szCs w:val="24"/>
        </w:rPr>
        <w:t xml:space="preserve">ARR - code meaning </w:t>
      </w:r>
      <w:r w:rsidRPr="00CF252D">
        <w:rPr>
          <w:rFonts w:ascii="Calibri" w:hAnsi="Calibri" w:cs="Calibri"/>
          <w:sz w:val="24"/>
          <w:szCs w:val="24"/>
          <w:lang w:bidi="hi-IN"/>
        </w:rPr>
        <w:t xml:space="preserve">“Arrive” </w:t>
      </w:r>
      <w:r w:rsidRPr="00CF252D">
        <w:rPr>
          <w:rFonts w:ascii="Calibri" w:hAnsi="Calibri" w:cs="Calibri"/>
          <w:i/>
          <w:iCs/>
          <w:sz w:val="24"/>
          <w:szCs w:val="24"/>
          <w:lang w:bidi="hi-IN"/>
        </w:rPr>
        <w:t xml:space="preserve">or </w:t>
      </w:r>
      <w:r w:rsidRPr="00CF252D">
        <w:rPr>
          <w:rFonts w:ascii="Calibri" w:hAnsi="Calibri" w:cs="Calibri"/>
          <w:sz w:val="24"/>
          <w:szCs w:val="24"/>
          <w:lang w:bidi="hi-IN"/>
        </w:rPr>
        <w:t>“Arrival”.</w:t>
      </w:r>
    </w:p>
    <w:p w14:paraId="381A653E" w14:textId="77777777" w:rsidR="001346B4" w:rsidRPr="00CF252D" w:rsidRDefault="001346B4" w:rsidP="001346B4">
      <w:pPr>
        <w:jc w:val="both"/>
        <w:rPr>
          <w:rFonts w:ascii="Calibri" w:hAnsi="Calibri" w:cs="Calibri"/>
          <w:sz w:val="24"/>
          <w:szCs w:val="24"/>
          <w:lang w:bidi="hi-IN"/>
        </w:rPr>
      </w:pPr>
    </w:p>
    <w:p w14:paraId="67AAC7B9" w14:textId="77777777" w:rsidR="00E726DB" w:rsidRPr="00CF252D" w:rsidRDefault="00E726DB" w:rsidP="001346B4">
      <w:pPr>
        <w:jc w:val="both"/>
        <w:rPr>
          <w:rFonts w:ascii="Calibri" w:hAnsi="Calibri" w:cs="Calibri"/>
          <w:sz w:val="24"/>
          <w:szCs w:val="24"/>
          <w:lang w:bidi="hi-IN"/>
        </w:rPr>
      </w:pPr>
    </w:p>
    <w:p w14:paraId="1DBCF9FF"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PERIOD OF VALIDITY</w:t>
      </w:r>
    </w:p>
    <w:p w14:paraId="75CF73CA" w14:textId="77777777" w:rsidR="00837C63" w:rsidRPr="00CF252D" w:rsidRDefault="00837C63" w:rsidP="00837C63">
      <w:pPr>
        <w:jc w:val="both"/>
        <w:rPr>
          <w:rFonts w:ascii="Calibri" w:hAnsi="Calibri" w:cs="Calibri"/>
          <w:b/>
          <w:sz w:val="24"/>
          <w:szCs w:val="24"/>
        </w:rPr>
      </w:pPr>
    </w:p>
    <w:p w14:paraId="329A0984" w14:textId="77777777" w:rsidR="00837C63" w:rsidRPr="00CF252D" w:rsidRDefault="00837C63" w:rsidP="007A4A72">
      <w:pPr>
        <w:numPr>
          <w:ilvl w:val="0"/>
          <w:numId w:val="10"/>
        </w:numPr>
        <w:jc w:val="both"/>
        <w:rPr>
          <w:rFonts w:ascii="Calibri" w:hAnsi="Calibri" w:cs="Calibri"/>
          <w:bCs/>
          <w:sz w:val="24"/>
          <w:szCs w:val="24"/>
        </w:rPr>
      </w:pPr>
      <w:r w:rsidRPr="00CF252D">
        <w:rPr>
          <w:rFonts w:ascii="Calibri" w:hAnsi="Calibri" w:cs="Calibri"/>
          <w:sz w:val="24"/>
          <w:szCs w:val="24"/>
        </w:rPr>
        <w:t>The routeing organisation is permanently effective and applies daily H24, except where otherwise specified.  When it can be identified that capacity is surplus to demand the RAD restrictions may be relaxed from the H24 time constraints.</w:t>
      </w:r>
    </w:p>
    <w:p w14:paraId="5A6BCD9D" w14:textId="77777777" w:rsidR="00837C63" w:rsidRPr="00CF252D" w:rsidRDefault="00837C63" w:rsidP="00837C63">
      <w:pPr>
        <w:jc w:val="both"/>
        <w:rPr>
          <w:rFonts w:ascii="Calibri" w:hAnsi="Calibri" w:cs="Calibri"/>
          <w:bCs/>
          <w:sz w:val="24"/>
          <w:szCs w:val="24"/>
        </w:rPr>
      </w:pPr>
    </w:p>
    <w:p w14:paraId="74BBF6DE" w14:textId="77777777" w:rsidR="00837C63" w:rsidRPr="00CF252D" w:rsidRDefault="00837C63" w:rsidP="007A4A72">
      <w:pPr>
        <w:numPr>
          <w:ilvl w:val="0"/>
          <w:numId w:val="10"/>
        </w:numPr>
        <w:jc w:val="both"/>
        <w:rPr>
          <w:rFonts w:ascii="Calibri" w:hAnsi="Calibri" w:cs="Calibri"/>
          <w:bCs/>
          <w:sz w:val="24"/>
          <w:szCs w:val="24"/>
        </w:rPr>
      </w:pPr>
      <w:r w:rsidRPr="00CF252D">
        <w:rPr>
          <w:rFonts w:ascii="Calibri" w:hAnsi="Calibri" w:cs="Calibri"/>
          <w:sz w:val="24"/>
          <w:szCs w:val="24"/>
        </w:rPr>
        <w:t xml:space="preserve">The RAD may be suspended, or temporarily relaxed, in cases where it </w:t>
      </w:r>
      <w:r w:rsidR="006070B2" w:rsidRPr="00CF252D">
        <w:rPr>
          <w:rFonts w:ascii="Calibri" w:hAnsi="Calibri" w:cs="Calibri"/>
          <w:sz w:val="24"/>
          <w:szCs w:val="24"/>
        </w:rPr>
        <w:t xml:space="preserve">has </w:t>
      </w:r>
      <w:r w:rsidRPr="00CF252D">
        <w:rPr>
          <w:rFonts w:ascii="Calibri" w:hAnsi="Calibri" w:cs="Calibri"/>
          <w:sz w:val="24"/>
          <w:szCs w:val="24"/>
        </w:rPr>
        <w:t>an abnormally adverse impact upon the traffic flows.  This action will always be co-ordinated through the CDM process between the Network Manager and its Operational Stakeholders.</w:t>
      </w:r>
    </w:p>
    <w:p w14:paraId="69FAA5FF" w14:textId="77777777" w:rsidR="00837C63" w:rsidRPr="00CF252D" w:rsidRDefault="00BC578C" w:rsidP="00837C63">
      <w:pPr>
        <w:jc w:val="both"/>
        <w:rPr>
          <w:rFonts w:ascii="Calibri" w:hAnsi="Calibri" w:cs="Calibri"/>
          <w:bCs/>
          <w:sz w:val="24"/>
          <w:szCs w:val="24"/>
        </w:rPr>
      </w:pPr>
      <w:r w:rsidRPr="00CF252D">
        <w:rPr>
          <w:rFonts w:ascii="Calibri" w:hAnsi="Calibri" w:cs="Calibri"/>
          <w:bCs/>
          <w:sz w:val="24"/>
          <w:szCs w:val="24"/>
        </w:rPr>
        <w:br w:type="page"/>
      </w:r>
    </w:p>
    <w:p w14:paraId="4FBF1182"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APPLICATION</w:t>
      </w:r>
    </w:p>
    <w:p w14:paraId="700F9B50" w14:textId="77777777" w:rsidR="00837C63" w:rsidRPr="00CF252D" w:rsidRDefault="00837C63" w:rsidP="00837C63">
      <w:pPr>
        <w:jc w:val="both"/>
        <w:rPr>
          <w:rFonts w:ascii="Calibri" w:hAnsi="Calibri" w:cs="Calibri"/>
          <w:sz w:val="24"/>
          <w:szCs w:val="24"/>
        </w:rPr>
      </w:pPr>
    </w:p>
    <w:p w14:paraId="21C64C44" w14:textId="77777777" w:rsidR="00837C63" w:rsidRPr="00CF252D" w:rsidRDefault="00837C63" w:rsidP="007A4A72">
      <w:pPr>
        <w:numPr>
          <w:ilvl w:val="0"/>
          <w:numId w:val="13"/>
        </w:numPr>
        <w:jc w:val="both"/>
        <w:rPr>
          <w:rFonts w:ascii="Calibri" w:hAnsi="Calibri" w:cs="Calibri"/>
          <w:sz w:val="24"/>
          <w:szCs w:val="24"/>
        </w:rPr>
      </w:pPr>
      <w:r w:rsidRPr="00CF252D">
        <w:rPr>
          <w:rFonts w:ascii="Calibri" w:hAnsi="Calibri" w:cs="Calibri"/>
          <w:sz w:val="24"/>
          <w:szCs w:val="24"/>
        </w:rPr>
        <w:t>The RAD will be fully integrated into the Network Manager Operational systems, including IFPS, through the Route Restrictions com</w:t>
      </w:r>
      <w:r w:rsidR="00626C25" w:rsidRPr="00CF252D">
        <w:rPr>
          <w:rFonts w:ascii="Calibri" w:hAnsi="Calibri" w:cs="Calibri"/>
          <w:sz w:val="24"/>
          <w:szCs w:val="24"/>
        </w:rPr>
        <w:t xml:space="preserve">puter model.  Any changes to the Pan-European </w:t>
      </w:r>
      <w:r w:rsidRPr="00CF252D">
        <w:rPr>
          <w:rFonts w:ascii="Calibri" w:hAnsi="Calibri" w:cs="Calibri"/>
          <w:sz w:val="24"/>
          <w:szCs w:val="24"/>
        </w:rPr>
        <w:t>Annex will automatically be checked provided the relevant notification period has been observed.</w:t>
      </w:r>
    </w:p>
    <w:p w14:paraId="4F689E73" w14:textId="77777777" w:rsidR="00837C63" w:rsidRPr="00CF252D" w:rsidRDefault="00837C63" w:rsidP="00837C63">
      <w:pPr>
        <w:jc w:val="both"/>
        <w:rPr>
          <w:rFonts w:ascii="Calibri" w:hAnsi="Calibri" w:cs="Calibri"/>
          <w:sz w:val="24"/>
          <w:szCs w:val="24"/>
        </w:rPr>
      </w:pPr>
    </w:p>
    <w:p w14:paraId="7B938222" w14:textId="77777777" w:rsidR="00837C63" w:rsidRPr="00CF252D" w:rsidRDefault="00837C63" w:rsidP="007A4A72">
      <w:pPr>
        <w:numPr>
          <w:ilvl w:val="0"/>
          <w:numId w:val="13"/>
        </w:numPr>
        <w:jc w:val="both"/>
        <w:rPr>
          <w:rFonts w:ascii="Calibri" w:hAnsi="Calibri" w:cs="Calibri"/>
          <w:sz w:val="24"/>
          <w:szCs w:val="24"/>
        </w:rPr>
      </w:pPr>
      <w:r w:rsidRPr="00CF252D">
        <w:rPr>
          <w:rFonts w:ascii="Calibri" w:hAnsi="Calibri" w:cs="Calibri"/>
          <w:sz w:val="24"/>
          <w:szCs w:val="24"/>
        </w:rPr>
        <w:t>Changes agreed outside the AIRAC cycle will not be handled automatically by IFPS until such time as the system can be updated at the appropriate AIRAC date.</w:t>
      </w:r>
    </w:p>
    <w:p w14:paraId="64F442D1" w14:textId="77777777" w:rsidR="00837C63" w:rsidRPr="00CF252D" w:rsidRDefault="00837C63" w:rsidP="00837C63">
      <w:pPr>
        <w:jc w:val="both"/>
        <w:rPr>
          <w:rFonts w:ascii="Calibri" w:hAnsi="Calibri" w:cs="Calibri"/>
          <w:sz w:val="24"/>
          <w:szCs w:val="24"/>
        </w:rPr>
      </w:pPr>
    </w:p>
    <w:p w14:paraId="09B43E7F" w14:textId="77777777" w:rsidR="006070B2" w:rsidRPr="00CF252D" w:rsidRDefault="006070B2" w:rsidP="00837C63">
      <w:pPr>
        <w:jc w:val="both"/>
        <w:rPr>
          <w:rFonts w:ascii="Calibri" w:hAnsi="Calibri" w:cs="Calibri"/>
          <w:sz w:val="24"/>
          <w:szCs w:val="24"/>
        </w:rPr>
      </w:pPr>
    </w:p>
    <w:p w14:paraId="62CE3732"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CDM PROCESS</w:t>
      </w:r>
    </w:p>
    <w:p w14:paraId="1C2867B0" w14:textId="77777777" w:rsidR="00837C63" w:rsidRPr="00CF252D" w:rsidRDefault="00837C63" w:rsidP="00837C63">
      <w:pPr>
        <w:jc w:val="both"/>
        <w:rPr>
          <w:rFonts w:ascii="Calibri" w:hAnsi="Calibri" w:cs="Calibri"/>
          <w:sz w:val="24"/>
          <w:szCs w:val="24"/>
        </w:rPr>
      </w:pPr>
    </w:p>
    <w:p w14:paraId="551E7B57"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Amendments to the General Description of the RAD, or the period of validity, shall be co-ordinated between the Network Manager and the Operational Stakeholders via the RAD Management Group (RMG) and approved by NETOPS team.  Inclusion or withdrawal of additional Annexes or Appendixes shall follow the same process.</w:t>
      </w:r>
    </w:p>
    <w:p w14:paraId="0D6E9F7C" w14:textId="77777777" w:rsidR="00837C63" w:rsidRPr="00CF252D" w:rsidRDefault="00837C63" w:rsidP="00837C63">
      <w:pPr>
        <w:jc w:val="both"/>
        <w:rPr>
          <w:rFonts w:ascii="Calibri" w:hAnsi="Calibri" w:cs="Calibri"/>
          <w:sz w:val="24"/>
          <w:szCs w:val="24"/>
        </w:rPr>
      </w:pPr>
    </w:p>
    <w:p w14:paraId="67E91A95"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 xml:space="preserve">The Operational Stakeholders shall provide their request for changes to </w:t>
      </w:r>
      <w:r w:rsidR="00626C25" w:rsidRPr="00CF252D">
        <w:rPr>
          <w:rFonts w:ascii="Calibri" w:hAnsi="Calibri" w:cs="Calibri"/>
          <w:sz w:val="24"/>
          <w:szCs w:val="24"/>
        </w:rPr>
        <w:t>the NM</w:t>
      </w:r>
      <w:r w:rsidRPr="00CF252D">
        <w:rPr>
          <w:rFonts w:ascii="Calibri" w:hAnsi="Calibri" w:cs="Calibri"/>
          <w:kern w:val="36"/>
          <w:sz w:val="24"/>
          <w:szCs w:val="24"/>
        </w:rPr>
        <w:t xml:space="preserve"> RAD Team</w:t>
      </w:r>
      <w:r w:rsidRPr="00CF252D">
        <w:rPr>
          <w:rFonts w:ascii="Calibri" w:hAnsi="Calibri" w:cs="Calibri"/>
          <w:sz w:val="24"/>
          <w:szCs w:val="24"/>
        </w:rPr>
        <w:t>, taking into account agreed publication and implementation dates, in accordance with AIRAC procedures and Handbook</w:t>
      </w:r>
      <w:r w:rsidR="00D7160A" w:rsidRPr="00CF252D">
        <w:rPr>
          <w:rFonts w:ascii="Calibri" w:hAnsi="Calibri" w:cs="Calibri"/>
          <w:sz w:val="24"/>
          <w:szCs w:val="24"/>
        </w:rPr>
        <w:t xml:space="preserve"> Supplement for the </w:t>
      </w:r>
      <w:r w:rsidRPr="00CF252D">
        <w:rPr>
          <w:rFonts w:ascii="Calibri" w:hAnsi="Calibri" w:cs="Calibri"/>
          <w:sz w:val="24"/>
          <w:szCs w:val="24"/>
        </w:rPr>
        <w:t>Provision of Environment data.</w:t>
      </w:r>
    </w:p>
    <w:p w14:paraId="74ADAB5B" w14:textId="77777777" w:rsidR="00837C63" w:rsidRPr="00CF252D" w:rsidRDefault="00837C63" w:rsidP="00837C63">
      <w:pPr>
        <w:jc w:val="both"/>
        <w:rPr>
          <w:rFonts w:ascii="Calibri" w:hAnsi="Calibri" w:cs="Calibri"/>
          <w:sz w:val="24"/>
          <w:szCs w:val="24"/>
        </w:rPr>
      </w:pPr>
    </w:p>
    <w:p w14:paraId="4593AB1C"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 xml:space="preserve">All new RAD restrictions, amendments and changes will be checked by </w:t>
      </w:r>
      <w:r w:rsidR="00626C25" w:rsidRPr="00CF252D">
        <w:rPr>
          <w:rFonts w:ascii="Calibri" w:hAnsi="Calibri" w:cs="Calibri"/>
          <w:sz w:val="24"/>
          <w:szCs w:val="24"/>
        </w:rPr>
        <w:t>the NM</w:t>
      </w:r>
      <w:r w:rsidR="00626C25" w:rsidRPr="00CF252D">
        <w:rPr>
          <w:rFonts w:ascii="Calibri" w:hAnsi="Calibri" w:cs="Calibri"/>
          <w:kern w:val="36"/>
          <w:sz w:val="24"/>
          <w:szCs w:val="24"/>
        </w:rPr>
        <w:t xml:space="preserve"> </w:t>
      </w:r>
      <w:r w:rsidRPr="00CF252D">
        <w:rPr>
          <w:rFonts w:ascii="Calibri" w:hAnsi="Calibri" w:cs="Calibri"/>
          <w:kern w:val="36"/>
          <w:sz w:val="24"/>
          <w:szCs w:val="24"/>
        </w:rPr>
        <w:t>RAD Team versus airspace organisation in the area.  Any possible discrepancies will be notified to the States</w:t>
      </w:r>
      <w:r w:rsidR="00D7160A" w:rsidRPr="00CF252D">
        <w:rPr>
          <w:rFonts w:ascii="Calibri" w:hAnsi="Calibri" w:cs="Calibri"/>
          <w:kern w:val="36"/>
          <w:sz w:val="24"/>
          <w:szCs w:val="24"/>
        </w:rPr>
        <w:t>/FABs/ANSPs</w:t>
      </w:r>
      <w:r w:rsidRPr="00CF252D">
        <w:rPr>
          <w:rFonts w:ascii="Calibri" w:hAnsi="Calibri" w:cs="Calibri"/>
          <w:kern w:val="36"/>
          <w:sz w:val="24"/>
          <w:szCs w:val="24"/>
        </w:rPr>
        <w:t xml:space="preserve"> concerned as soon as possible.</w:t>
      </w:r>
    </w:p>
    <w:p w14:paraId="4D181E1F" w14:textId="77777777" w:rsidR="0047788E" w:rsidRPr="00CF252D" w:rsidRDefault="0047788E" w:rsidP="0047788E">
      <w:pPr>
        <w:jc w:val="both"/>
        <w:rPr>
          <w:rFonts w:ascii="Calibri" w:hAnsi="Calibri" w:cs="Calibri"/>
          <w:sz w:val="24"/>
          <w:szCs w:val="24"/>
        </w:rPr>
      </w:pPr>
    </w:p>
    <w:p w14:paraId="31487A02"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 xml:space="preserve">Suspension of </w:t>
      </w:r>
      <w:r w:rsidR="00147708" w:rsidRPr="00CF252D">
        <w:rPr>
          <w:rFonts w:ascii="Calibri" w:hAnsi="Calibri" w:cs="Calibri"/>
          <w:sz w:val="24"/>
          <w:szCs w:val="24"/>
        </w:rPr>
        <w:t>NAVAIDS</w:t>
      </w:r>
      <w:r w:rsidRPr="00CF252D">
        <w:rPr>
          <w:rFonts w:ascii="Calibri" w:hAnsi="Calibri" w:cs="Calibri"/>
          <w:sz w:val="24"/>
          <w:szCs w:val="24"/>
        </w:rPr>
        <w:t xml:space="preserve">, and/or replacement by temporary mobile units will be promulgated </w:t>
      </w:r>
      <w:r w:rsidR="00D7160A" w:rsidRPr="00CF252D">
        <w:rPr>
          <w:rFonts w:ascii="Calibri" w:hAnsi="Calibri" w:cs="Calibri"/>
          <w:sz w:val="24"/>
          <w:szCs w:val="24"/>
        </w:rPr>
        <w:t>via the Pan-European</w:t>
      </w:r>
      <w:r w:rsidRPr="00CF252D">
        <w:rPr>
          <w:rFonts w:ascii="Calibri" w:hAnsi="Calibri" w:cs="Calibri"/>
          <w:sz w:val="24"/>
          <w:szCs w:val="24"/>
        </w:rPr>
        <w:t xml:space="preserve"> Annex.  States should ensure that </w:t>
      </w:r>
      <w:r w:rsidR="00626C25" w:rsidRPr="00CF252D">
        <w:rPr>
          <w:rFonts w:ascii="Calibri" w:hAnsi="Calibri" w:cs="Calibri"/>
          <w:sz w:val="24"/>
          <w:szCs w:val="24"/>
        </w:rPr>
        <w:t>the NM</w:t>
      </w:r>
      <w:r w:rsidR="00626C25" w:rsidRPr="00CF252D">
        <w:rPr>
          <w:rFonts w:ascii="Calibri" w:hAnsi="Calibri" w:cs="Calibri"/>
          <w:kern w:val="36"/>
          <w:sz w:val="24"/>
          <w:szCs w:val="24"/>
        </w:rPr>
        <w:t xml:space="preserve"> </w:t>
      </w:r>
      <w:r w:rsidRPr="00CF252D">
        <w:rPr>
          <w:rFonts w:ascii="Calibri" w:hAnsi="Calibri" w:cs="Calibri"/>
          <w:sz w:val="24"/>
          <w:szCs w:val="24"/>
        </w:rPr>
        <w:t>RAD Team is notified of these changes.</w:t>
      </w:r>
    </w:p>
    <w:p w14:paraId="447D6409" w14:textId="77777777" w:rsidR="00837C63" w:rsidRPr="00CF252D" w:rsidRDefault="00837C63" w:rsidP="00837C63">
      <w:pPr>
        <w:jc w:val="both"/>
        <w:rPr>
          <w:rFonts w:ascii="Calibri" w:hAnsi="Calibri" w:cs="Calibri"/>
          <w:sz w:val="24"/>
          <w:szCs w:val="24"/>
        </w:rPr>
      </w:pPr>
    </w:p>
    <w:p w14:paraId="197387C9"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 xml:space="preserve">The final content of any amendment to the RAD shall be positively agreed between </w:t>
      </w:r>
      <w:r w:rsidR="00626C25" w:rsidRPr="00CF252D">
        <w:rPr>
          <w:rFonts w:ascii="Calibri" w:hAnsi="Calibri" w:cs="Calibri"/>
          <w:sz w:val="24"/>
          <w:szCs w:val="24"/>
        </w:rPr>
        <w:t>the NM</w:t>
      </w:r>
      <w:r w:rsidR="00626C25" w:rsidRPr="00CF252D">
        <w:rPr>
          <w:rFonts w:ascii="Calibri" w:hAnsi="Calibri" w:cs="Calibri"/>
          <w:kern w:val="36"/>
          <w:sz w:val="24"/>
          <w:szCs w:val="24"/>
        </w:rPr>
        <w:t xml:space="preserve"> </w:t>
      </w:r>
      <w:r w:rsidRPr="00CF252D">
        <w:rPr>
          <w:rFonts w:ascii="Calibri" w:hAnsi="Calibri" w:cs="Calibri"/>
          <w:sz w:val="24"/>
          <w:szCs w:val="24"/>
        </w:rPr>
        <w:t>RAD Team and State/</w:t>
      </w:r>
      <w:r w:rsidR="00D7160A" w:rsidRPr="00CF252D">
        <w:rPr>
          <w:rFonts w:ascii="Calibri" w:hAnsi="Calibri" w:cs="Calibri"/>
          <w:sz w:val="24"/>
          <w:szCs w:val="24"/>
        </w:rPr>
        <w:t>FAB/</w:t>
      </w:r>
      <w:r w:rsidRPr="00CF252D">
        <w:rPr>
          <w:rFonts w:ascii="Calibri" w:hAnsi="Calibri" w:cs="Calibri"/>
          <w:sz w:val="24"/>
          <w:szCs w:val="24"/>
        </w:rPr>
        <w:t>ANSP concerned.  This agreement shall be reached in a form of e-mail confirmation, meeting report/minutes or any other means reflecting final mu</w:t>
      </w:r>
      <w:r w:rsidR="00DA7FA4" w:rsidRPr="00CF252D">
        <w:rPr>
          <w:rFonts w:ascii="Calibri" w:hAnsi="Calibri" w:cs="Calibri"/>
          <w:sz w:val="24"/>
          <w:szCs w:val="24"/>
        </w:rPr>
        <w:t xml:space="preserve">tual agreement for change. </w:t>
      </w:r>
      <w:r w:rsidRPr="00CF252D">
        <w:rPr>
          <w:rFonts w:ascii="Calibri" w:hAnsi="Calibri" w:cs="Calibri"/>
          <w:sz w:val="24"/>
          <w:szCs w:val="24"/>
        </w:rPr>
        <w:t>These agreements will be properly recorded by the Network Manager.</w:t>
      </w:r>
    </w:p>
    <w:p w14:paraId="002CEDAF" w14:textId="77777777" w:rsidR="00837C63" w:rsidRPr="00CF252D" w:rsidRDefault="00837C63" w:rsidP="00837C63">
      <w:pPr>
        <w:jc w:val="both"/>
        <w:rPr>
          <w:rFonts w:ascii="Calibri" w:hAnsi="Calibri" w:cs="Calibri"/>
          <w:sz w:val="24"/>
          <w:szCs w:val="24"/>
        </w:rPr>
      </w:pPr>
    </w:p>
    <w:p w14:paraId="56A706E0" w14:textId="77777777" w:rsidR="00837C63" w:rsidRPr="00CF252D" w:rsidRDefault="00837C63" w:rsidP="007538CD">
      <w:pPr>
        <w:numPr>
          <w:ilvl w:val="0"/>
          <w:numId w:val="7"/>
        </w:numPr>
        <w:tabs>
          <w:tab w:val="clear" w:pos="709"/>
          <w:tab w:val="num" w:pos="851"/>
        </w:tabs>
        <w:ind w:left="851" w:hanging="851"/>
        <w:jc w:val="both"/>
        <w:rPr>
          <w:rFonts w:ascii="Calibri" w:hAnsi="Calibri" w:cs="Calibri"/>
          <w:sz w:val="24"/>
          <w:szCs w:val="24"/>
        </w:rPr>
      </w:pPr>
      <w:r w:rsidRPr="00CF252D">
        <w:rPr>
          <w:rFonts w:ascii="Calibri" w:hAnsi="Calibri" w:cs="Calibri"/>
          <w:sz w:val="24"/>
          <w:szCs w:val="24"/>
        </w:rPr>
        <w:t xml:space="preserve">Amendments will be published by </w:t>
      </w:r>
      <w:r w:rsidR="00626C25" w:rsidRPr="00CF252D">
        <w:rPr>
          <w:rFonts w:ascii="Calibri" w:hAnsi="Calibri" w:cs="Calibri"/>
          <w:sz w:val="24"/>
          <w:szCs w:val="24"/>
        </w:rPr>
        <w:t>the NM</w:t>
      </w:r>
      <w:r w:rsidR="00626C25" w:rsidRPr="00CF252D">
        <w:rPr>
          <w:rFonts w:ascii="Calibri" w:hAnsi="Calibri" w:cs="Calibri"/>
          <w:kern w:val="36"/>
          <w:sz w:val="24"/>
          <w:szCs w:val="24"/>
        </w:rPr>
        <w:t xml:space="preserve"> RAD Team </w:t>
      </w:r>
      <w:r w:rsidRPr="00CF252D">
        <w:rPr>
          <w:rFonts w:ascii="Calibri" w:hAnsi="Calibri" w:cs="Calibri"/>
          <w:sz w:val="24"/>
          <w:szCs w:val="24"/>
        </w:rPr>
        <w:t>as follows:</w:t>
      </w:r>
    </w:p>
    <w:p w14:paraId="60BF90F9" w14:textId="77777777" w:rsidR="00837C63" w:rsidRPr="00CF252D" w:rsidRDefault="004D1746" w:rsidP="007538CD">
      <w:pPr>
        <w:numPr>
          <w:ilvl w:val="1"/>
          <w:numId w:val="7"/>
        </w:numPr>
        <w:ind w:left="1135" w:hanging="284"/>
        <w:jc w:val="both"/>
        <w:rPr>
          <w:rFonts w:ascii="Calibri" w:hAnsi="Calibri" w:cs="Calibri"/>
          <w:sz w:val="24"/>
          <w:szCs w:val="24"/>
        </w:rPr>
      </w:pPr>
      <w:del w:id="1" w:author="ZUURMOND JOYCE" w:date="2020-07-22T12:12:00Z">
        <w:r w:rsidRPr="00CF252D" w:rsidDel="004A5550">
          <w:rPr>
            <w:rFonts w:ascii="Calibri" w:hAnsi="Calibri" w:cs="Calibri"/>
            <w:sz w:val="24"/>
            <w:szCs w:val="24"/>
          </w:rPr>
          <w:delText>28</w:delText>
        </w:r>
        <w:r w:rsidR="00837C63" w:rsidRPr="00CF252D" w:rsidDel="004A5550">
          <w:rPr>
            <w:rFonts w:ascii="Calibri" w:hAnsi="Calibri" w:cs="Calibri"/>
            <w:sz w:val="24"/>
            <w:szCs w:val="24"/>
          </w:rPr>
          <w:delText xml:space="preserve"> </w:delText>
        </w:r>
      </w:del>
      <w:ins w:id="2" w:author="TODOROV Tihomir" w:date="2019-08-30T13:19:00Z">
        <w:r w:rsidR="006E06C9" w:rsidRPr="00CF252D">
          <w:rPr>
            <w:rFonts w:ascii="Calibri" w:hAnsi="Calibri" w:cs="Calibri"/>
            <w:sz w:val="24"/>
            <w:szCs w:val="24"/>
          </w:rPr>
          <w:t xml:space="preserve">34 </w:t>
        </w:r>
      </w:ins>
      <w:r w:rsidR="00837C63" w:rsidRPr="00CF252D">
        <w:rPr>
          <w:rFonts w:ascii="Calibri" w:hAnsi="Calibri" w:cs="Calibri"/>
          <w:sz w:val="24"/>
          <w:szCs w:val="24"/>
        </w:rPr>
        <w:t xml:space="preserve">days in </w:t>
      </w:r>
      <w:r w:rsidR="00DA7FA4" w:rsidRPr="00CF252D">
        <w:rPr>
          <w:rFonts w:ascii="Calibri" w:hAnsi="Calibri" w:cs="Calibri"/>
          <w:sz w:val="24"/>
          <w:szCs w:val="24"/>
        </w:rPr>
        <w:t xml:space="preserve">advance </w:t>
      </w:r>
      <w:r w:rsidR="00837C63" w:rsidRPr="00CF252D">
        <w:rPr>
          <w:rFonts w:ascii="Calibri" w:hAnsi="Calibri" w:cs="Calibri"/>
          <w:sz w:val="24"/>
          <w:szCs w:val="24"/>
        </w:rPr>
        <w:t>of the relevant AIRAC cycle;</w:t>
      </w:r>
    </w:p>
    <w:p w14:paraId="30298144" w14:textId="77777777" w:rsidR="00837C63" w:rsidRPr="00CF252D" w:rsidRDefault="00CF566C" w:rsidP="007538CD">
      <w:pPr>
        <w:numPr>
          <w:ilvl w:val="1"/>
          <w:numId w:val="7"/>
        </w:numPr>
        <w:ind w:left="1135" w:hanging="284"/>
        <w:jc w:val="both"/>
        <w:rPr>
          <w:rFonts w:ascii="Calibri" w:hAnsi="Calibri" w:cs="Calibri"/>
          <w:sz w:val="24"/>
          <w:szCs w:val="24"/>
        </w:rPr>
      </w:pPr>
      <w:r w:rsidRPr="00CF252D">
        <w:rPr>
          <w:rFonts w:ascii="Calibri" w:hAnsi="Calibri" w:cs="Calibri"/>
          <w:sz w:val="24"/>
          <w:szCs w:val="24"/>
        </w:rPr>
        <w:t>Until the establishment of an automated RAD process a</w:t>
      </w:r>
      <w:r w:rsidR="00837C63" w:rsidRPr="00CF252D">
        <w:rPr>
          <w:rFonts w:ascii="Calibri" w:hAnsi="Calibri" w:cs="Calibri"/>
          <w:sz w:val="24"/>
          <w:szCs w:val="24"/>
        </w:rPr>
        <w:t xml:space="preserve">mendments will be highlighted in </w:t>
      </w:r>
      <w:r w:rsidR="004D1746" w:rsidRPr="00CF252D">
        <w:rPr>
          <w:rFonts w:ascii="Calibri" w:hAnsi="Calibri" w:cs="Calibri"/>
          <w:b/>
          <w:color w:val="FF0000"/>
          <w:sz w:val="24"/>
          <w:szCs w:val="24"/>
        </w:rPr>
        <w:t>RED</w:t>
      </w:r>
      <w:r w:rsidR="001F7C53" w:rsidRPr="00CF252D">
        <w:rPr>
          <w:rFonts w:ascii="Calibri" w:hAnsi="Calibri" w:cs="Calibri"/>
          <w:sz w:val="24"/>
          <w:szCs w:val="24"/>
        </w:rPr>
        <w:t>/</w:t>
      </w:r>
      <w:r w:rsidR="001F7C53" w:rsidRPr="00CF252D">
        <w:rPr>
          <w:rFonts w:ascii="Calibri" w:hAnsi="Calibri" w:cs="Calibri"/>
          <w:b/>
          <w:color w:val="0000FF"/>
          <w:sz w:val="24"/>
          <w:szCs w:val="24"/>
        </w:rPr>
        <w:t>BLUE</w:t>
      </w:r>
      <w:r w:rsidR="004D1746" w:rsidRPr="00CF252D">
        <w:rPr>
          <w:rFonts w:ascii="Calibri" w:hAnsi="Calibri" w:cs="Calibri"/>
          <w:sz w:val="24"/>
          <w:szCs w:val="24"/>
        </w:rPr>
        <w:t xml:space="preserve"> </w:t>
      </w:r>
      <w:r w:rsidR="00837C63" w:rsidRPr="00CF252D">
        <w:rPr>
          <w:rFonts w:ascii="Calibri" w:hAnsi="Calibri" w:cs="Calibri"/>
          <w:b/>
          <w:sz w:val="24"/>
          <w:szCs w:val="24"/>
        </w:rPr>
        <w:t>BOLD</w:t>
      </w:r>
      <w:r w:rsidR="00837C63" w:rsidRPr="00CF252D">
        <w:rPr>
          <w:rFonts w:ascii="Calibri" w:hAnsi="Calibri" w:cs="Calibri"/>
          <w:sz w:val="24"/>
          <w:szCs w:val="24"/>
        </w:rPr>
        <w:t xml:space="preserve"> and will be annotated </w:t>
      </w:r>
      <w:r w:rsidR="00D7160A" w:rsidRPr="00CF252D">
        <w:rPr>
          <w:rFonts w:ascii="Calibri" w:hAnsi="Calibri" w:cs="Calibri"/>
          <w:sz w:val="24"/>
          <w:szCs w:val="24"/>
        </w:rPr>
        <w:t>by abbreviation</w:t>
      </w:r>
      <w:r w:rsidR="00D7160A" w:rsidRPr="00CF252D">
        <w:rPr>
          <w:rFonts w:ascii="Calibri" w:hAnsi="Calibri" w:cs="Calibri"/>
          <w:b/>
          <w:color w:val="FF0000"/>
          <w:sz w:val="24"/>
          <w:szCs w:val="24"/>
        </w:rPr>
        <w:t xml:space="preserve"> </w:t>
      </w:r>
      <w:r w:rsidR="00C22033" w:rsidRPr="00CF252D">
        <w:rPr>
          <w:rFonts w:ascii="Calibri" w:hAnsi="Calibri" w:cs="Calibri"/>
          <w:sz w:val="24"/>
          <w:szCs w:val="24"/>
        </w:rPr>
        <w:t>NEW/</w:t>
      </w:r>
      <w:r w:rsidR="00D7160A" w:rsidRPr="00CF252D">
        <w:rPr>
          <w:rFonts w:ascii="Calibri" w:hAnsi="Calibri" w:cs="Calibri"/>
          <w:sz w:val="24"/>
          <w:szCs w:val="24"/>
        </w:rPr>
        <w:t>AMD</w:t>
      </w:r>
      <w:r w:rsidR="00190159" w:rsidRPr="00CF252D">
        <w:rPr>
          <w:rFonts w:ascii="Calibri" w:hAnsi="Calibri" w:cs="Calibri"/>
          <w:sz w:val="24"/>
          <w:szCs w:val="24"/>
        </w:rPr>
        <w:t>;</w:t>
      </w:r>
    </w:p>
    <w:p w14:paraId="4350DB41" w14:textId="77777777" w:rsidR="00837C63" w:rsidRPr="00CF252D" w:rsidRDefault="00837C63" w:rsidP="007538CD">
      <w:pPr>
        <w:numPr>
          <w:ilvl w:val="1"/>
          <w:numId w:val="7"/>
        </w:numPr>
        <w:ind w:left="1135" w:hanging="284"/>
        <w:jc w:val="both"/>
        <w:rPr>
          <w:rFonts w:ascii="Calibri" w:hAnsi="Calibri" w:cs="Calibri"/>
          <w:b/>
          <w:sz w:val="24"/>
          <w:szCs w:val="24"/>
        </w:rPr>
      </w:pPr>
      <w:r w:rsidRPr="00CF252D">
        <w:rPr>
          <w:rFonts w:ascii="Calibri" w:hAnsi="Calibri" w:cs="Calibri"/>
          <w:sz w:val="24"/>
          <w:szCs w:val="24"/>
        </w:rPr>
        <w:t xml:space="preserve">Restrictions that have been removed will be annotated </w:t>
      </w:r>
      <w:r w:rsidR="00D7160A" w:rsidRPr="00CF252D">
        <w:rPr>
          <w:rFonts w:ascii="Calibri" w:hAnsi="Calibri" w:cs="Calibri"/>
          <w:sz w:val="24"/>
          <w:szCs w:val="24"/>
        </w:rPr>
        <w:t>abbreviation</w:t>
      </w:r>
      <w:r w:rsidR="00D7160A" w:rsidRPr="00CF252D">
        <w:rPr>
          <w:rFonts w:ascii="Calibri" w:hAnsi="Calibri" w:cs="Calibri"/>
          <w:color w:val="FF0000"/>
          <w:sz w:val="24"/>
          <w:szCs w:val="24"/>
        </w:rPr>
        <w:t xml:space="preserve"> </w:t>
      </w:r>
      <w:r w:rsidR="00D7160A" w:rsidRPr="00CF252D">
        <w:rPr>
          <w:rFonts w:ascii="Calibri" w:hAnsi="Calibri" w:cs="Calibri"/>
          <w:sz w:val="24"/>
          <w:szCs w:val="24"/>
        </w:rPr>
        <w:t>DEL;</w:t>
      </w:r>
    </w:p>
    <w:p w14:paraId="0FF82661" w14:textId="77777777" w:rsidR="000A22A3" w:rsidRPr="00CF252D" w:rsidRDefault="006070B2" w:rsidP="007538CD">
      <w:pPr>
        <w:numPr>
          <w:ilvl w:val="1"/>
          <w:numId w:val="7"/>
        </w:numPr>
        <w:jc w:val="both"/>
        <w:rPr>
          <w:rFonts w:ascii="Calibri" w:hAnsi="Calibri" w:cs="Calibri"/>
          <w:sz w:val="24"/>
          <w:szCs w:val="24"/>
        </w:rPr>
      </w:pPr>
      <w:bookmarkStart w:id="3" w:name="OLE_LINK4"/>
      <w:r w:rsidRPr="00CF252D">
        <w:rPr>
          <w:rFonts w:ascii="Calibri" w:hAnsi="Calibri" w:cs="Calibri"/>
          <w:sz w:val="24"/>
          <w:szCs w:val="24"/>
        </w:rPr>
        <w:t xml:space="preserve">“Last minute” </w:t>
      </w:r>
      <w:bookmarkEnd w:id="3"/>
      <w:r w:rsidR="000A22A3" w:rsidRPr="00CF252D">
        <w:rPr>
          <w:rFonts w:ascii="Calibri" w:hAnsi="Calibri" w:cs="Calibri"/>
          <w:sz w:val="24"/>
          <w:szCs w:val="24"/>
          <w:lang w:bidi="hi-IN"/>
        </w:rPr>
        <w:t>c</w:t>
      </w:r>
      <w:r w:rsidRPr="00CF252D">
        <w:rPr>
          <w:rFonts w:ascii="Calibri" w:hAnsi="Calibri" w:cs="Calibri"/>
          <w:sz w:val="24"/>
          <w:szCs w:val="24"/>
          <w:lang w:bidi="hi-IN"/>
        </w:rPr>
        <w:t>hanges</w:t>
      </w:r>
      <w:r w:rsidR="000A22A3" w:rsidRPr="00CF252D">
        <w:rPr>
          <w:rFonts w:ascii="Calibri" w:hAnsi="Calibri" w:cs="Calibri"/>
          <w:sz w:val="24"/>
          <w:szCs w:val="24"/>
          <w:lang w:bidi="hi-IN"/>
        </w:rPr>
        <w:t>:</w:t>
      </w:r>
    </w:p>
    <w:p w14:paraId="3DE521F1" w14:textId="77777777" w:rsidR="00082CFF" w:rsidRPr="00CF252D" w:rsidRDefault="00B03D95" w:rsidP="007A4A72">
      <w:pPr>
        <w:numPr>
          <w:ilvl w:val="0"/>
          <w:numId w:val="26"/>
        </w:numPr>
        <w:jc w:val="both"/>
        <w:rPr>
          <w:rFonts w:ascii="Calibri" w:hAnsi="Calibri" w:cs="Calibri"/>
          <w:sz w:val="24"/>
          <w:szCs w:val="24"/>
        </w:rPr>
      </w:pPr>
      <w:r w:rsidRPr="00CF252D">
        <w:rPr>
          <w:rFonts w:ascii="Calibri" w:hAnsi="Calibri" w:cs="Calibri"/>
          <w:sz w:val="24"/>
          <w:szCs w:val="24"/>
        </w:rPr>
        <w:t xml:space="preserve">are changes required </w:t>
      </w:r>
      <w:r w:rsidRPr="00CF252D">
        <w:rPr>
          <w:rFonts w:ascii="Calibri" w:hAnsi="Calibri" w:cs="Calibri"/>
          <w:sz w:val="24"/>
          <w:szCs w:val="24"/>
          <w:lang w:bidi="hi-IN"/>
        </w:rPr>
        <w:t xml:space="preserve">due to exceptional circumstances and/or </w:t>
      </w:r>
      <w:r w:rsidRPr="00CF252D">
        <w:rPr>
          <w:rFonts w:ascii="Calibri" w:hAnsi="Calibri" w:cs="Calibri"/>
          <w:sz w:val="24"/>
          <w:szCs w:val="24"/>
        </w:rPr>
        <w:t>only when they have a significant impact on operational requirements;</w:t>
      </w:r>
    </w:p>
    <w:p w14:paraId="1A53F810" w14:textId="77777777" w:rsidR="00FE07CD" w:rsidRPr="00CF252D" w:rsidRDefault="00FE07CD" w:rsidP="007A4A72">
      <w:pPr>
        <w:numPr>
          <w:ilvl w:val="0"/>
          <w:numId w:val="26"/>
        </w:numPr>
        <w:jc w:val="both"/>
        <w:rPr>
          <w:rFonts w:ascii="Calibri" w:hAnsi="Calibri" w:cs="Calibri"/>
          <w:sz w:val="24"/>
          <w:szCs w:val="24"/>
        </w:rPr>
      </w:pPr>
      <w:r w:rsidRPr="00CF252D">
        <w:rPr>
          <w:rFonts w:ascii="Calibri" w:hAnsi="Calibri" w:cs="Calibri"/>
          <w:sz w:val="24"/>
          <w:szCs w:val="24"/>
        </w:rPr>
        <w:t>shall be:</w:t>
      </w:r>
    </w:p>
    <w:p w14:paraId="22604BAA" w14:textId="77777777" w:rsidR="00FE07CD" w:rsidRPr="00CF252D" w:rsidRDefault="00FE07CD" w:rsidP="007A4A72">
      <w:pPr>
        <w:numPr>
          <w:ilvl w:val="2"/>
          <w:numId w:val="26"/>
        </w:numPr>
        <w:jc w:val="both"/>
        <w:rPr>
          <w:rFonts w:ascii="Calibri" w:hAnsi="Calibri" w:cs="Calibri"/>
          <w:sz w:val="24"/>
          <w:szCs w:val="24"/>
        </w:rPr>
      </w:pPr>
      <w:r w:rsidRPr="00CF252D">
        <w:rPr>
          <w:rFonts w:ascii="Calibri" w:hAnsi="Calibri" w:cs="Calibri"/>
          <w:sz w:val="24"/>
          <w:szCs w:val="24"/>
        </w:rPr>
        <w:t xml:space="preserve">announced by the NRCs as ordinary amended or new </w:t>
      </w:r>
      <w:r w:rsidRPr="00CF252D">
        <w:rPr>
          <w:rFonts w:ascii="Calibri" w:hAnsi="Calibri" w:cs="Calibri"/>
          <w:sz w:val="24"/>
          <w:szCs w:val="24"/>
          <w:lang w:bidi="hi-IN"/>
        </w:rPr>
        <w:t>RAD requirements</w:t>
      </w:r>
      <w:r w:rsidRPr="00CF252D">
        <w:rPr>
          <w:rFonts w:ascii="Calibri" w:hAnsi="Calibri" w:cs="Calibri"/>
          <w:sz w:val="24"/>
          <w:szCs w:val="24"/>
        </w:rPr>
        <w:t>;</w:t>
      </w:r>
    </w:p>
    <w:p w14:paraId="63438808" w14:textId="77777777" w:rsidR="00FE07CD" w:rsidRPr="00CF252D" w:rsidRDefault="00FE07CD" w:rsidP="007A4A72">
      <w:pPr>
        <w:numPr>
          <w:ilvl w:val="2"/>
          <w:numId w:val="26"/>
        </w:numPr>
        <w:jc w:val="both"/>
        <w:rPr>
          <w:rFonts w:ascii="Calibri" w:hAnsi="Calibri" w:cs="Calibri"/>
          <w:sz w:val="24"/>
          <w:szCs w:val="24"/>
        </w:rPr>
      </w:pPr>
      <w:r w:rsidRPr="00CF252D">
        <w:rPr>
          <w:rFonts w:ascii="Calibri" w:hAnsi="Calibri" w:cs="Calibri"/>
          <w:sz w:val="24"/>
          <w:szCs w:val="24"/>
        </w:rPr>
        <w:t>exceptionally annotated as such;</w:t>
      </w:r>
    </w:p>
    <w:p w14:paraId="30C67B7D" w14:textId="77777777" w:rsidR="00FE07CD" w:rsidRPr="00CF252D" w:rsidRDefault="00FE07CD" w:rsidP="007A4A72">
      <w:pPr>
        <w:numPr>
          <w:ilvl w:val="2"/>
          <w:numId w:val="26"/>
        </w:numPr>
        <w:jc w:val="both"/>
        <w:rPr>
          <w:rFonts w:ascii="Calibri" w:hAnsi="Calibri" w:cs="Calibri"/>
          <w:sz w:val="24"/>
          <w:szCs w:val="24"/>
        </w:rPr>
      </w:pPr>
      <w:r w:rsidRPr="00CF252D">
        <w:rPr>
          <w:rFonts w:ascii="Calibri" w:hAnsi="Calibri" w:cs="Calibri"/>
          <w:sz w:val="24"/>
          <w:szCs w:val="24"/>
          <w:lang w:bidi="hi-IN"/>
        </w:rPr>
        <w:t>sent via e-mail to the NM RAD Team in accordance with ERNIP Part 4</w:t>
      </w:r>
      <w:r w:rsidRPr="00CF252D">
        <w:rPr>
          <w:rFonts w:ascii="Calibri" w:hAnsi="Calibri" w:cs="Calibri"/>
          <w:sz w:val="24"/>
          <w:szCs w:val="24"/>
        </w:rPr>
        <w:t>;</w:t>
      </w:r>
    </w:p>
    <w:p w14:paraId="497C496B" w14:textId="77777777" w:rsidR="006070B2" w:rsidRPr="00CF252D" w:rsidRDefault="006070B2" w:rsidP="007A4A72">
      <w:pPr>
        <w:numPr>
          <w:ilvl w:val="0"/>
          <w:numId w:val="26"/>
        </w:numPr>
        <w:jc w:val="both"/>
        <w:rPr>
          <w:rFonts w:ascii="Calibri" w:hAnsi="Calibri" w:cs="Calibri"/>
          <w:sz w:val="24"/>
          <w:szCs w:val="24"/>
        </w:rPr>
      </w:pPr>
      <w:r w:rsidRPr="00CF252D">
        <w:rPr>
          <w:rFonts w:ascii="Calibri" w:hAnsi="Calibri" w:cs="Calibri"/>
          <w:sz w:val="24"/>
          <w:szCs w:val="24"/>
        </w:rPr>
        <w:t xml:space="preserve">will be promulgated on </w:t>
      </w:r>
      <w:r w:rsidR="00766FED" w:rsidRPr="00CF252D">
        <w:rPr>
          <w:rFonts w:ascii="Calibri" w:hAnsi="Calibri" w:cs="Calibri"/>
          <w:sz w:val="24"/>
          <w:szCs w:val="24"/>
        </w:rPr>
        <w:t xml:space="preserve">the </w:t>
      </w:r>
      <w:r w:rsidR="007232BA" w:rsidRPr="00CF252D">
        <w:rPr>
          <w:rFonts w:ascii="Calibri" w:hAnsi="Calibri" w:cs="Calibri"/>
          <w:sz w:val="24"/>
          <w:szCs w:val="24"/>
        </w:rPr>
        <w:t xml:space="preserve">NM </w:t>
      </w:r>
      <w:r w:rsidRPr="00CF252D">
        <w:rPr>
          <w:rFonts w:ascii="Calibri" w:hAnsi="Calibri" w:cs="Calibri"/>
          <w:sz w:val="24"/>
          <w:szCs w:val="24"/>
        </w:rPr>
        <w:t xml:space="preserve">NOP portal </w:t>
      </w:r>
      <w:r w:rsidR="00716BAB" w:rsidRPr="00CF252D">
        <w:rPr>
          <w:rFonts w:ascii="Calibri" w:hAnsi="Calibri" w:cs="Calibri"/>
          <w:sz w:val="24"/>
          <w:szCs w:val="24"/>
        </w:rPr>
        <w:t>via the “Increment File”.</w:t>
      </w:r>
    </w:p>
    <w:p w14:paraId="40197400" w14:textId="77777777" w:rsidR="00A60973" w:rsidRPr="00CF252D" w:rsidRDefault="00A60973" w:rsidP="007A4A72">
      <w:pPr>
        <w:numPr>
          <w:ilvl w:val="0"/>
          <w:numId w:val="26"/>
        </w:numPr>
        <w:jc w:val="both"/>
        <w:rPr>
          <w:rFonts w:ascii="Calibri" w:hAnsi="Calibri" w:cs="Calibri"/>
          <w:sz w:val="24"/>
          <w:szCs w:val="24"/>
        </w:rPr>
      </w:pPr>
      <w:r w:rsidRPr="00CF252D">
        <w:rPr>
          <w:rFonts w:ascii="Calibri" w:hAnsi="Calibri" w:cs="Calibri"/>
          <w:sz w:val="24"/>
          <w:szCs w:val="24"/>
        </w:rPr>
        <w:t>will be announced by the NM RAD Team via e-mail to the Operational Stakeholders similarly as RAD distribution.</w:t>
      </w:r>
    </w:p>
    <w:p w14:paraId="2B83ED95" w14:textId="77777777" w:rsidR="00B03D95" w:rsidRPr="00CF252D" w:rsidRDefault="00B03D95" w:rsidP="00837C63">
      <w:pPr>
        <w:jc w:val="both"/>
        <w:rPr>
          <w:rFonts w:ascii="Calibri" w:hAnsi="Calibri" w:cs="Calibri"/>
          <w:sz w:val="24"/>
          <w:szCs w:val="24"/>
          <w:lang w:bidi="hi-IN"/>
        </w:rPr>
      </w:pPr>
    </w:p>
    <w:p w14:paraId="7F3E2ED6" w14:textId="77777777" w:rsidR="00350AD3" w:rsidRPr="00CF252D" w:rsidRDefault="00BC578C" w:rsidP="00837C63">
      <w:pPr>
        <w:jc w:val="both"/>
        <w:rPr>
          <w:rFonts w:ascii="Calibri" w:hAnsi="Calibri" w:cs="Calibri"/>
          <w:sz w:val="24"/>
          <w:szCs w:val="24"/>
        </w:rPr>
      </w:pPr>
      <w:r w:rsidRPr="00CF252D">
        <w:rPr>
          <w:rFonts w:ascii="Calibri" w:hAnsi="Calibri" w:cs="Calibri"/>
          <w:sz w:val="24"/>
          <w:szCs w:val="24"/>
        </w:rPr>
        <w:br w:type="page"/>
      </w:r>
    </w:p>
    <w:p w14:paraId="0F97D369"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TEMPORARY CHANGES</w:t>
      </w:r>
    </w:p>
    <w:p w14:paraId="4E962CCC" w14:textId="77777777" w:rsidR="00837C63" w:rsidRPr="00CF252D" w:rsidRDefault="00837C63" w:rsidP="00837C63">
      <w:pPr>
        <w:jc w:val="both"/>
        <w:rPr>
          <w:rFonts w:ascii="Calibri" w:hAnsi="Calibri" w:cs="Calibri"/>
          <w:sz w:val="24"/>
          <w:szCs w:val="24"/>
        </w:rPr>
      </w:pPr>
    </w:p>
    <w:p w14:paraId="72417D26" w14:textId="77777777" w:rsidR="00837C63" w:rsidRPr="00CF252D" w:rsidRDefault="00837C63" w:rsidP="007A4A72">
      <w:pPr>
        <w:numPr>
          <w:ilvl w:val="0"/>
          <w:numId w:val="14"/>
        </w:numPr>
        <w:jc w:val="both"/>
        <w:rPr>
          <w:rFonts w:ascii="Calibri" w:hAnsi="Calibri" w:cs="Calibri"/>
          <w:sz w:val="24"/>
          <w:szCs w:val="24"/>
        </w:rPr>
      </w:pPr>
      <w:r w:rsidRPr="00CF252D">
        <w:rPr>
          <w:rFonts w:ascii="Calibri" w:hAnsi="Calibri" w:cs="Calibri"/>
          <w:sz w:val="24"/>
          <w:szCs w:val="24"/>
        </w:rPr>
        <w:t>Temporary changes due to exceptional circumstances (e.g. major equipment failure, industrial action or large-scale military exercises) may necessitate the suspension of part of the RAD for specified periods, and additional routeings will be activated where possible following co-ordination with the relevant FMPs and AOs.</w:t>
      </w:r>
    </w:p>
    <w:p w14:paraId="556B2259" w14:textId="77777777" w:rsidR="00837C63" w:rsidRPr="00CF252D" w:rsidRDefault="00837C63" w:rsidP="00837C63">
      <w:pPr>
        <w:jc w:val="both"/>
        <w:rPr>
          <w:rFonts w:ascii="Calibri" w:hAnsi="Calibri" w:cs="Calibri"/>
          <w:sz w:val="24"/>
          <w:szCs w:val="24"/>
        </w:rPr>
      </w:pPr>
    </w:p>
    <w:p w14:paraId="0A11A0CE" w14:textId="77777777" w:rsidR="00837C63" w:rsidRPr="00CF252D" w:rsidRDefault="00837C63" w:rsidP="007A4A72">
      <w:pPr>
        <w:numPr>
          <w:ilvl w:val="0"/>
          <w:numId w:val="14"/>
        </w:numPr>
        <w:jc w:val="both"/>
        <w:rPr>
          <w:rFonts w:ascii="Calibri" w:hAnsi="Calibri" w:cs="Calibri"/>
          <w:sz w:val="24"/>
          <w:szCs w:val="24"/>
        </w:rPr>
      </w:pPr>
      <w:r w:rsidRPr="00CF252D">
        <w:rPr>
          <w:rFonts w:ascii="Calibri" w:hAnsi="Calibri" w:cs="Calibri"/>
          <w:sz w:val="24"/>
          <w:szCs w:val="24"/>
        </w:rPr>
        <w:t>Temporary changes will be published by AIM giving details of the traffic affected, the period of activation and the corresponding routeings.</w:t>
      </w:r>
    </w:p>
    <w:p w14:paraId="6152A499" w14:textId="77777777" w:rsidR="00837C63" w:rsidRPr="00CF252D" w:rsidRDefault="00837C63" w:rsidP="00837C63">
      <w:pPr>
        <w:jc w:val="both"/>
        <w:rPr>
          <w:rFonts w:ascii="Calibri" w:hAnsi="Calibri" w:cs="Calibri"/>
          <w:sz w:val="24"/>
          <w:szCs w:val="24"/>
          <w:lang w:bidi="hi-IN"/>
        </w:rPr>
      </w:pPr>
    </w:p>
    <w:p w14:paraId="3A817067" w14:textId="77777777" w:rsidR="00D30502" w:rsidRPr="00CF252D" w:rsidRDefault="00D30502" w:rsidP="00837C63">
      <w:pPr>
        <w:jc w:val="both"/>
        <w:rPr>
          <w:rFonts w:ascii="Calibri" w:hAnsi="Calibri" w:cs="Calibri"/>
          <w:sz w:val="24"/>
          <w:szCs w:val="24"/>
        </w:rPr>
      </w:pPr>
    </w:p>
    <w:p w14:paraId="12C1EBB3"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FLIGHT PLANNING</w:t>
      </w:r>
    </w:p>
    <w:p w14:paraId="347BE20F" w14:textId="77777777" w:rsidR="00837C63" w:rsidRPr="00CF252D" w:rsidRDefault="00837C63" w:rsidP="00837C63">
      <w:pPr>
        <w:jc w:val="both"/>
        <w:rPr>
          <w:rFonts w:ascii="Calibri" w:hAnsi="Calibri" w:cs="Calibri"/>
          <w:bCs/>
          <w:sz w:val="24"/>
          <w:szCs w:val="24"/>
        </w:rPr>
      </w:pPr>
    </w:p>
    <w:p w14:paraId="0F9C1D7D" w14:textId="77777777" w:rsidR="00837C63" w:rsidRPr="00CF252D" w:rsidRDefault="00837C63" w:rsidP="007A4A72">
      <w:pPr>
        <w:numPr>
          <w:ilvl w:val="0"/>
          <w:numId w:val="16"/>
        </w:numPr>
        <w:tabs>
          <w:tab w:val="clear" w:pos="709"/>
          <w:tab w:val="num" w:pos="851"/>
        </w:tabs>
        <w:ind w:left="851" w:hanging="851"/>
        <w:jc w:val="both"/>
        <w:rPr>
          <w:rFonts w:ascii="Calibri" w:hAnsi="Calibri" w:cs="Calibri"/>
          <w:bCs/>
          <w:sz w:val="24"/>
          <w:szCs w:val="24"/>
        </w:rPr>
      </w:pPr>
      <w:r w:rsidRPr="00CF252D">
        <w:rPr>
          <w:rFonts w:ascii="Calibri" w:hAnsi="Calibri" w:cs="Calibri"/>
          <w:bCs/>
          <w:sz w:val="24"/>
          <w:szCs w:val="24"/>
        </w:rPr>
        <w:t>The RAD defines restrictions on routes/points, through specified areas during the published period of validity.  Aircraft operators planning flights through these areas must flight-plan in accordance with these route restrictions, taking into account any change of validity.</w:t>
      </w:r>
    </w:p>
    <w:p w14:paraId="7323F530" w14:textId="77777777" w:rsidR="00837C63" w:rsidRPr="00CF252D" w:rsidRDefault="00837C63" w:rsidP="00837C63">
      <w:pPr>
        <w:jc w:val="both"/>
        <w:rPr>
          <w:rFonts w:ascii="Calibri" w:hAnsi="Calibri" w:cs="Calibri"/>
          <w:bCs/>
          <w:sz w:val="24"/>
          <w:szCs w:val="24"/>
        </w:rPr>
      </w:pPr>
    </w:p>
    <w:p w14:paraId="458215CB" w14:textId="77777777" w:rsidR="00837C63" w:rsidRPr="00CF252D" w:rsidRDefault="00837C63" w:rsidP="007A4A72">
      <w:pPr>
        <w:numPr>
          <w:ilvl w:val="0"/>
          <w:numId w:val="16"/>
        </w:numPr>
        <w:tabs>
          <w:tab w:val="clear" w:pos="709"/>
          <w:tab w:val="num" w:pos="851"/>
        </w:tabs>
        <w:ind w:left="851" w:hanging="851"/>
        <w:jc w:val="both"/>
        <w:rPr>
          <w:rFonts w:ascii="Calibri" w:hAnsi="Calibri" w:cs="Calibri"/>
          <w:bCs/>
          <w:sz w:val="24"/>
          <w:szCs w:val="24"/>
        </w:rPr>
      </w:pPr>
      <w:r w:rsidRPr="00CF252D">
        <w:rPr>
          <w:rFonts w:ascii="Calibri" w:hAnsi="Calibri" w:cs="Calibri"/>
          <w:bCs/>
          <w:sz w:val="24"/>
          <w:szCs w:val="24"/>
        </w:rPr>
        <w:t>When a route is restricted between two points it must be understood that all segments, between the recorded points, are included in the restriction.</w:t>
      </w:r>
    </w:p>
    <w:p w14:paraId="2A8AE131" w14:textId="77777777" w:rsidR="00422B5D" w:rsidRPr="00CF252D" w:rsidRDefault="00422B5D" w:rsidP="00422B5D">
      <w:pPr>
        <w:jc w:val="both"/>
        <w:rPr>
          <w:rFonts w:ascii="Calibri" w:hAnsi="Calibri" w:cs="Calibri"/>
          <w:bCs/>
          <w:sz w:val="24"/>
          <w:szCs w:val="24"/>
        </w:rPr>
      </w:pPr>
    </w:p>
    <w:p w14:paraId="2CEDE37A" w14:textId="77777777" w:rsidR="0087741D" w:rsidRPr="00CF252D" w:rsidRDefault="00837C63" w:rsidP="007A4A72">
      <w:pPr>
        <w:numPr>
          <w:ilvl w:val="0"/>
          <w:numId w:val="16"/>
        </w:numPr>
        <w:tabs>
          <w:tab w:val="clear" w:pos="709"/>
          <w:tab w:val="num" w:pos="851"/>
        </w:tabs>
        <w:ind w:left="851" w:hanging="851"/>
        <w:jc w:val="both"/>
        <w:rPr>
          <w:rFonts w:ascii="Calibri" w:hAnsi="Calibri" w:cs="Calibri"/>
          <w:bCs/>
          <w:sz w:val="24"/>
          <w:szCs w:val="24"/>
        </w:rPr>
      </w:pPr>
      <w:r w:rsidRPr="00CF252D">
        <w:rPr>
          <w:rFonts w:ascii="Calibri" w:hAnsi="Calibri" w:cs="Calibri"/>
          <w:bCs/>
          <w:sz w:val="24"/>
          <w:szCs w:val="24"/>
        </w:rPr>
        <w:t xml:space="preserve">An operator who has submitted a flight plan for a route and wishes to change to another route must either; send a CHG </w:t>
      </w:r>
      <w:r w:rsidR="00422B5D" w:rsidRPr="00CF252D">
        <w:rPr>
          <w:rFonts w:ascii="Calibri" w:hAnsi="Calibri" w:cs="Calibri"/>
          <w:bCs/>
          <w:sz w:val="24"/>
          <w:szCs w:val="24"/>
        </w:rPr>
        <w:t xml:space="preserve">(Change) </w:t>
      </w:r>
      <w:r w:rsidRPr="00CF252D">
        <w:rPr>
          <w:rFonts w:ascii="Calibri" w:hAnsi="Calibri" w:cs="Calibri"/>
          <w:bCs/>
          <w:sz w:val="24"/>
          <w:szCs w:val="24"/>
        </w:rPr>
        <w:t xml:space="preserve">message giving the new route or; cancel the existing flight plan and submit a new flight plan following the replacement flight plan procedure.  This applies equally to re-routeing proposed by </w:t>
      </w:r>
      <w:r w:rsidRPr="00CF252D">
        <w:rPr>
          <w:rFonts w:ascii="Calibri" w:hAnsi="Calibri" w:cs="Calibri"/>
          <w:sz w:val="24"/>
          <w:szCs w:val="24"/>
        </w:rPr>
        <w:t>the Network Manager</w:t>
      </w:r>
      <w:r w:rsidRPr="00CF252D">
        <w:rPr>
          <w:rFonts w:ascii="Calibri" w:hAnsi="Calibri" w:cs="Calibri"/>
          <w:bCs/>
          <w:sz w:val="24"/>
          <w:szCs w:val="24"/>
        </w:rPr>
        <w:t xml:space="preserve"> and to changes made at the initiative of the AO.</w:t>
      </w:r>
    </w:p>
    <w:p w14:paraId="3D3C8E85" w14:textId="77777777" w:rsidR="006919D7" w:rsidRPr="00CF252D" w:rsidRDefault="006919D7" w:rsidP="006919D7">
      <w:pPr>
        <w:jc w:val="both"/>
        <w:rPr>
          <w:rFonts w:ascii="Calibri" w:hAnsi="Calibri" w:cs="Calibri"/>
          <w:bCs/>
          <w:sz w:val="24"/>
          <w:szCs w:val="24"/>
        </w:rPr>
      </w:pPr>
    </w:p>
    <w:p w14:paraId="57345DEE" w14:textId="77777777" w:rsidR="00837C63" w:rsidRPr="00CF252D" w:rsidRDefault="00837C63" w:rsidP="007A4A72">
      <w:pPr>
        <w:numPr>
          <w:ilvl w:val="0"/>
          <w:numId w:val="16"/>
        </w:numPr>
        <w:tabs>
          <w:tab w:val="clear" w:pos="709"/>
          <w:tab w:val="num" w:pos="851"/>
        </w:tabs>
        <w:ind w:left="851" w:hanging="851"/>
        <w:jc w:val="both"/>
        <w:rPr>
          <w:rFonts w:ascii="Calibri" w:hAnsi="Calibri" w:cs="Calibri"/>
          <w:bCs/>
          <w:sz w:val="24"/>
          <w:szCs w:val="24"/>
        </w:rPr>
      </w:pPr>
      <w:r w:rsidRPr="00CF252D">
        <w:rPr>
          <w:rFonts w:ascii="Calibri" w:hAnsi="Calibri" w:cs="Calibri"/>
          <w:bCs/>
          <w:sz w:val="24"/>
          <w:szCs w:val="24"/>
        </w:rPr>
        <w:t xml:space="preserve">When filing flight plans, AOs must comply with any flight level limitation published in the RAD.  AOs shall be aware that when receiving the confirmed FPLs the FLs used are NOT </w:t>
      </w:r>
      <w:r w:rsidRPr="00CF252D">
        <w:rPr>
          <w:rFonts w:ascii="Calibri" w:hAnsi="Calibri" w:cs="Calibri"/>
          <w:sz w:val="24"/>
          <w:szCs w:val="24"/>
        </w:rPr>
        <w:t>checked against</w:t>
      </w:r>
      <w:r w:rsidR="006919D7" w:rsidRPr="00CF252D">
        <w:rPr>
          <w:rFonts w:ascii="Calibri" w:hAnsi="Calibri" w:cs="Calibri"/>
          <w:sz w:val="24"/>
          <w:szCs w:val="24"/>
        </w:rPr>
        <w:t xml:space="preserve"> the</w:t>
      </w:r>
      <w:r w:rsidRPr="00CF252D">
        <w:rPr>
          <w:rFonts w:ascii="Calibri" w:hAnsi="Calibri" w:cs="Calibri"/>
          <w:sz w:val="24"/>
          <w:szCs w:val="24"/>
        </w:rPr>
        <w:t xml:space="preserve"> </w:t>
      </w:r>
      <w:r w:rsidR="00422B5D" w:rsidRPr="00CF252D">
        <w:rPr>
          <w:rFonts w:ascii="Calibri" w:hAnsi="Calibri" w:cs="Calibri"/>
          <w:sz w:val="24"/>
          <w:szCs w:val="24"/>
        </w:rPr>
        <w:t xml:space="preserve">Flight Level </w:t>
      </w:r>
      <w:r w:rsidR="00147708" w:rsidRPr="00CF252D">
        <w:rPr>
          <w:rFonts w:ascii="Calibri" w:hAnsi="Calibri" w:cs="Calibri"/>
          <w:sz w:val="24"/>
          <w:szCs w:val="24"/>
        </w:rPr>
        <w:t>Orientation</w:t>
      </w:r>
      <w:r w:rsidR="00422B5D" w:rsidRPr="00CF252D">
        <w:rPr>
          <w:rFonts w:ascii="Calibri" w:hAnsi="Calibri" w:cs="Calibri"/>
          <w:sz w:val="24"/>
          <w:szCs w:val="24"/>
        </w:rPr>
        <w:t xml:space="preserve"> S</w:t>
      </w:r>
      <w:r w:rsidRPr="00CF252D">
        <w:rPr>
          <w:rFonts w:ascii="Calibri" w:hAnsi="Calibri" w:cs="Calibri"/>
          <w:sz w:val="24"/>
          <w:szCs w:val="24"/>
        </w:rPr>
        <w:t xml:space="preserve">cheme </w:t>
      </w:r>
      <w:r w:rsidR="00422B5D" w:rsidRPr="00CF252D">
        <w:rPr>
          <w:rFonts w:ascii="Calibri" w:hAnsi="Calibri" w:cs="Calibri"/>
          <w:sz w:val="24"/>
          <w:szCs w:val="24"/>
        </w:rPr>
        <w:t>(FL</w:t>
      </w:r>
      <w:r w:rsidR="00147708" w:rsidRPr="00CF252D">
        <w:rPr>
          <w:rFonts w:ascii="Calibri" w:hAnsi="Calibri" w:cs="Calibri"/>
          <w:sz w:val="24"/>
          <w:szCs w:val="24"/>
        </w:rPr>
        <w:t>O</w:t>
      </w:r>
      <w:r w:rsidR="00422B5D" w:rsidRPr="00CF252D">
        <w:rPr>
          <w:rFonts w:ascii="Calibri" w:hAnsi="Calibri" w:cs="Calibri"/>
          <w:sz w:val="24"/>
          <w:szCs w:val="24"/>
        </w:rPr>
        <w:t xml:space="preserve">S) </w:t>
      </w:r>
      <w:r w:rsidRPr="00CF252D">
        <w:rPr>
          <w:rFonts w:ascii="Calibri" w:hAnsi="Calibri" w:cs="Calibri"/>
          <w:sz w:val="24"/>
          <w:szCs w:val="24"/>
        </w:rPr>
        <w:t>applied by the State concerned.</w:t>
      </w:r>
    </w:p>
    <w:p w14:paraId="0F045698" w14:textId="77777777" w:rsidR="00837C63" w:rsidRPr="00CF252D" w:rsidRDefault="00837C63" w:rsidP="00837C63">
      <w:pPr>
        <w:jc w:val="both"/>
        <w:rPr>
          <w:rFonts w:ascii="Calibri" w:hAnsi="Calibri" w:cs="Calibri"/>
          <w:bCs/>
          <w:sz w:val="24"/>
          <w:szCs w:val="24"/>
        </w:rPr>
      </w:pPr>
    </w:p>
    <w:p w14:paraId="347AC49C" w14:textId="77777777" w:rsidR="00837C63" w:rsidRPr="00CF252D" w:rsidRDefault="00837C63" w:rsidP="007A4A72">
      <w:pPr>
        <w:numPr>
          <w:ilvl w:val="0"/>
          <w:numId w:val="16"/>
        </w:numPr>
        <w:tabs>
          <w:tab w:val="clear" w:pos="709"/>
          <w:tab w:val="num" w:pos="851"/>
        </w:tabs>
        <w:ind w:left="851" w:hanging="851"/>
        <w:jc w:val="both"/>
        <w:rPr>
          <w:rFonts w:ascii="Calibri" w:hAnsi="Calibri" w:cs="Calibri"/>
          <w:sz w:val="24"/>
          <w:szCs w:val="24"/>
        </w:rPr>
      </w:pPr>
      <w:r w:rsidRPr="00CF252D">
        <w:rPr>
          <w:rFonts w:ascii="Calibri" w:hAnsi="Calibri" w:cs="Calibri"/>
          <w:bCs/>
          <w:sz w:val="24"/>
          <w:szCs w:val="24"/>
        </w:rPr>
        <w:t xml:space="preserve">AOs shall also be aware that when receiving the confirmed FPLs using DCT options from Appendixes 4 and 5 these flight plans are NOT checked against Minimum Sector Altitudes (MSA) or Minimum En-route Altitudes (MEA) published by the States in the relevant parts of their AIPs.  In accordance </w:t>
      </w:r>
      <w:r w:rsidRPr="00CF252D">
        <w:rPr>
          <w:rFonts w:ascii="Calibri" w:hAnsi="Calibri" w:cs="Calibri"/>
          <w:sz w:val="24"/>
          <w:szCs w:val="24"/>
        </w:rPr>
        <w:t>with provisions of ICAO Doc 4444 - ATM (PANS-ATM) AOs remains responsible with the checking of MSA and/or MEA.</w:t>
      </w:r>
    </w:p>
    <w:p w14:paraId="64D561C5" w14:textId="77777777" w:rsidR="006919D7" w:rsidRPr="00CF252D" w:rsidRDefault="006919D7" w:rsidP="006919D7">
      <w:pPr>
        <w:ind w:left="851"/>
        <w:jc w:val="both"/>
        <w:rPr>
          <w:rFonts w:ascii="Calibri" w:hAnsi="Calibri" w:cs="Calibri"/>
          <w:i/>
          <w:iCs/>
          <w:sz w:val="24"/>
          <w:szCs w:val="24"/>
          <w:lang w:bidi="hi-IN"/>
        </w:rPr>
      </w:pPr>
    </w:p>
    <w:p w14:paraId="6914BF3F" w14:textId="77777777" w:rsidR="00837C63" w:rsidRPr="00CF252D" w:rsidRDefault="00C9580F" w:rsidP="006919D7">
      <w:pPr>
        <w:ind w:left="851"/>
        <w:jc w:val="both"/>
        <w:rPr>
          <w:rFonts w:ascii="Calibri" w:hAnsi="Calibri" w:cs="Calibri"/>
          <w:sz w:val="24"/>
          <w:szCs w:val="24"/>
        </w:rPr>
      </w:pPr>
      <w:r w:rsidRPr="00CF252D">
        <w:rPr>
          <w:rFonts w:ascii="Calibri" w:hAnsi="Calibri" w:cs="Calibri"/>
          <w:i/>
          <w:iCs/>
          <w:sz w:val="24"/>
          <w:szCs w:val="24"/>
          <w:lang w:bidi="hi-IN"/>
        </w:rPr>
        <w:t xml:space="preserve">Note:  </w:t>
      </w:r>
      <w:r w:rsidR="0087741D" w:rsidRPr="00CF252D">
        <w:rPr>
          <w:rFonts w:ascii="Calibri" w:hAnsi="Calibri" w:cs="Calibri"/>
          <w:i/>
          <w:iCs/>
          <w:sz w:val="24"/>
          <w:szCs w:val="24"/>
          <w:lang w:bidi="hi-IN"/>
        </w:rPr>
        <w:t xml:space="preserve">Refer to IFPS </w:t>
      </w:r>
      <w:r w:rsidR="004B65B0" w:rsidRPr="00CF252D">
        <w:rPr>
          <w:rFonts w:ascii="Calibri" w:hAnsi="Calibri" w:cs="Calibri"/>
          <w:i/>
          <w:iCs/>
          <w:sz w:val="24"/>
          <w:szCs w:val="24"/>
          <w:lang w:bidi="hi-IN"/>
        </w:rPr>
        <w:t>User’s Manual</w:t>
      </w:r>
      <w:r w:rsidR="0087741D" w:rsidRPr="00CF252D">
        <w:rPr>
          <w:rFonts w:ascii="Calibri" w:hAnsi="Calibri" w:cs="Calibri"/>
          <w:i/>
          <w:iCs/>
          <w:sz w:val="24"/>
          <w:szCs w:val="24"/>
          <w:lang w:bidi="hi-IN"/>
        </w:rPr>
        <w:t xml:space="preserve"> for full details</w:t>
      </w:r>
      <w:r w:rsidRPr="00CF252D">
        <w:rPr>
          <w:rFonts w:ascii="Calibri" w:hAnsi="Calibri" w:cs="Calibri"/>
          <w:i/>
          <w:iCs/>
          <w:sz w:val="24"/>
          <w:szCs w:val="24"/>
          <w:lang w:bidi="hi-IN"/>
        </w:rPr>
        <w:t>.</w:t>
      </w:r>
    </w:p>
    <w:p w14:paraId="5BF9B751" w14:textId="77777777" w:rsidR="00837C63" w:rsidRPr="00CF252D" w:rsidRDefault="00837C63" w:rsidP="00837C63">
      <w:pPr>
        <w:jc w:val="both"/>
        <w:rPr>
          <w:rFonts w:ascii="Calibri" w:hAnsi="Calibri" w:cs="Calibri"/>
          <w:sz w:val="24"/>
          <w:szCs w:val="24"/>
        </w:rPr>
      </w:pPr>
    </w:p>
    <w:p w14:paraId="15FA79B1" w14:textId="77777777" w:rsidR="006919D7" w:rsidRPr="00CF252D" w:rsidRDefault="006919D7" w:rsidP="00837C63">
      <w:pPr>
        <w:jc w:val="both"/>
        <w:rPr>
          <w:rFonts w:ascii="Calibri" w:hAnsi="Calibri" w:cs="Calibri"/>
          <w:sz w:val="24"/>
          <w:szCs w:val="24"/>
        </w:rPr>
      </w:pPr>
    </w:p>
    <w:p w14:paraId="451B37EB"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ROUTEING SCENARIOS</w:t>
      </w:r>
    </w:p>
    <w:p w14:paraId="403D0A30" w14:textId="77777777" w:rsidR="00837C63" w:rsidRPr="00CF252D" w:rsidRDefault="00837C63" w:rsidP="00837C63">
      <w:pPr>
        <w:jc w:val="both"/>
        <w:rPr>
          <w:rFonts w:ascii="Calibri" w:hAnsi="Calibri" w:cs="Calibri"/>
          <w:sz w:val="24"/>
          <w:szCs w:val="24"/>
        </w:rPr>
      </w:pPr>
    </w:p>
    <w:p w14:paraId="00BCA8C9" w14:textId="77777777" w:rsidR="00837C63" w:rsidRPr="00CF252D" w:rsidRDefault="00837C63" w:rsidP="007A4A72">
      <w:pPr>
        <w:numPr>
          <w:ilvl w:val="0"/>
          <w:numId w:val="17"/>
        </w:numPr>
        <w:jc w:val="both"/>
        <w:rPr>
          <w:rFonts w:ascii="Calibri" w:hAnsi="Calibri" w:cs="Calibri"/>
          <w:sz w:val="24"/>
          <w:szCs w:val="24"/>
        </w:rPr>
      </w:pPr>
      <w:r w:rsidRPr="00CF252D">
        <w:rPr>
          <w:rFonts w:ascii="Calibri" w:hAnsi="Calibri" w:cs="Calibri"/>
          <w:sz w:val="24"/>
          <w:szCs w:val="24"/>
        </w:rPr>
        <w:t>For each area expected to be critical, a number of flows could be identified, for which other routeings are available, that follow the general scheme, but avoid the critical area.  These are known as routeing scenarios.</w:t>
      </w:r>
    </w:p>
    <w:p w14:paraId="60A3D639" w14:textId="77777777" w:rsidR="00837C63" w:rsidRPr="00CF252D" w:rsidRDefault="00837C63" w:rsidP="00837C63">
      <w:pPr>
        <w:jc w:val="both"/>
        <w:rPr>
          <w:rFonts w:ascii="Calibri" w:hAnsi="Calibri" w:cs="Calibri"/>
          <w:sz w:val="24"/>
          <w:szCs w:val="24"/>
        </w:rPr>
      </w:pPr>
    </w:p>
    <w:p w14:paraId="085E332F" w14:textId="77777777" w:rsidR="00837C63" w:rsidRPr="00CF252D" w:rsidRDefault="00837C63" w:rsidP="007A4A72">
      <w:pPr>
        <w:numPr>
          <w:ilvl w:val="0"/>
          <w:numId w:val="17"/>
        </w:numPr>
        <w:jc w:val="both"/>
        <w:rPr>
          <w:rFonts w:ascii="Calibri" w:hAnsi="Calibri" w:cs="Calibri"/>
          <w:sz w:val="24"/>
          <w:szCs w:val="24"/>
        </w:rPr>
      </w:pPr>
      <w:r w:rsidRPr="00CF252D">
        <w:rPr>
          <w:rFonts w:ascii="Calibri" w:hAnsi="Calibri" w:cs="Calibri"/>
          <w:sz w:val="24"/>
          <w:szCs w:val="24"/>
        </w:rPr>
        <w:t>When, during the planning phase, the Network Manager identifies the risk of major imbalance between demand and capacity, it may be decided, after agreement with all FMPs concerned, to make part (or all) of the alternative routeings mandatory for the period expected to be critical.</w:t>
      </w:r>
    </w:p>
    <w:p w14:paraId="20DE554A" w14:textId="77777777" w:rsidR="00837C63" w:rsidRPr="00CF252D" w:rsidRDefault="00837C63" w:rsidP="00837C63">
      <w:pPr>
        <w:jc w:val="both"/>
        <w:rPr>
          <w:rFonts w:ascii="Calibri" w:hAnsi="Calibri" w:cs="Calibri"/>
          <w:sz w:val="24"/>
          <w:szCs w:val="24"/>
        </w:rPr>
      </w:pPr>
    </w:p>
    <w:p w14:paraId="0C7AA8BD" w14:textId="77777777" w:rsidR="00837C63" w:rsidRPr="00CF252D" w:rsidRDefault="00837C63" w:rsidP="007A4A72">
      <w:pPr>
        <w:numPr>
          <w:ilvl w:val="0"/>
          <w:numId w:val="17"/>
        </w:numPr>
        <w:jc w:val="both"/>
        <w:rPr>
          <w:rFonts w:ascii="Calibri" w:hAnsi="Calibri" w:cs="Calibri"/>
          <w:sz w:val="24"/>
          <w:szCs w:val="24"/>
        </w:rPr>
      </w:pPr>
      <w:r w:rsidRPr="00CF252D">
        <w:rPr>
          <w:rFonts w:ascii="Calibri" w:hAnsi="Calibri" w:cs="Calibri"/>
          <w:sz w:val="24"/>
          <w:szCs w:val="24"/>
        </w:rPr>
        <w:t>Scenarios may be identified which require the temporary suspension of route restrictions within the RAD for a particular traffic flow.</w:t>
      </w:r>
    </w:p>
    <w:p w14:paraId="58A81E9E" w14:textId="77777777" w:rsidR="00837C63" w:rsidRPr="00CF252D" w:rsidRDefault="00837C63" w:rsidP="00837C63">
      <w:pPr>
        <w:jc w:val="both"/>
        <w:rPr>
          <w:rFonts w:ascii="Calibri" w:hAnsi="Calibri" w:cs="Calibri"/>
          <w:sz w:val="24"/>
          <w:szCs w:val="24"/>
        </w:rPr>
      </w:pPr>
    </w:p>
    <w:p w14:paraId="44AB89EF" w14:textId="77777777" w:rsidR="00837C63" w:rsidRPr="00CF252D" w:rsidRDefault="00837C63" w:rsidP="007A4A72">
      <w:pPr>
        <w:numPr>
          <w:ilvl w:val="0"/>
          <w:numId w:val="17"/>
        </w:numPr>
        <w:jc w:val="both"/>
        <w:rPr>
          <w:rFonts w:ascii="Calibri" w:hAnsi="Calibri" w:cs="Calibri"/>
          <w:sz w:val="24"/>
          <w:szCs w:val="24"/>
        </w:rPr>
      </w:pPr>
      <w:r w:rsidRPr="00CF252D">
        <w:rPr>
          <w:rFonts w:ascii="Calibri" w:hAnsi="Calibri" w:cs="Calibri"/>
          <w:sz w:val="24"/>
          <w:szCs w:val="24"/>
        </w:rPr>
        <w:t xml:space="preserve">The list of available scenarios is promulgated on </w:t>
      </w:r>
      <w:r w:rsidR="00766FED" w:rsidRPr="00CF252D">
        <w:rPr>
          <w:rFonts w:ascii="Calibri" w:hAnsi="Calibri" w:cs="Calibri"/>
          <w:sz w:val="24"/>
          <w:szCs w:val="24"/>
        </w:rPr>
        <w:t xml:space="preserve">the </w:t>
      </w:r>
      <w:r w:rsidR="007232BA" w:rsidRPr="00CF252D">
        <w:rPr>
          <w:rFonts w:ascii="Calibri" w:hAnsi="Calibri" w:cs="Calibri"/>
          <w:sz w:val="24"/>
          <w:szCs w:val="24"/>
        </w:rPr>
        <w:t>NM</w:t>
      </w:r>
      <w:r w:rsidR="007232BA" w:rsidRPr="00CF252D">
        <w:rPr>
          <w:rFonts w:ascii="Calibri" w:hAnsi="Calibri" w:cs="Calibri"/>
          <w:b/>
          <w:color w:val="FF0000"/>
          <w:sz w:val="24"/>
          <w:szCs w:val="24"/>
        </w:rPr>
        <w:t xml:space="preserve"> </w:t>
      </w:r>
      <w:r w:rsidRPr="00CF252D">
        <w:rPr>
          <w:rFonts w:ascii="Calibri" w:hAnsi="Calibri" w:cs="Calibri"/>
          <w:sz w:val="24"/>
          <w:szCs w:val="24"/>
        </w:rPr>
        <w:t>NOP portal.</w:t>
      </w:r>
    </w:p>
    <w:p w14:paraId="03D77D4E" w14:textId="77777777" w:rsidR="00837C63" w:rsidRPr="00CF252D" w:rsidRDefault="00837C63" w:rsidP="00837C63">
      <w:pPr>
        <w:jc w:val="both"/>
        <w:rPr>
          <w:rFonts w:ascii="Calibri" w:hAnsi="Calibri" w:cs="Calibri"/>
          <w:sz w:val="24"/>
          <w:szCs w:val="24"/>
        </w:rPr>
      </w:pPr>
    </w:p>
    <w:p w14:paraId="7CEEC6E4" w14:textId="77777777" w:rsidR="009F078E" w:rsidRPr="00CF252D" w:rsidRDefault="00BC578C" w:rsidP="00837C63">
      <w:pPr>
        <w:jc w:val="both"/>
        <w:rPr>
          <w:rFonts w:ascii="Calibri" w:hAnsi="Calibri" w:cs="Calibri"/>
          <w:sz w:val="24"/>
          <w:szCs w:val="24"/>
        </w:rPr>
      </w:pPr>
      <w:r w:rsidRPr="00CF252D">
        <w:rPr>
          <w:rFonts w:ascii="Calibri" w:hAnsi="Calibri" w:cs="Calibri"/>
          <w:sz w:val="24"/>
          <w:szCs w:val="24"/>
        </w:rPr>
        <w:br w:type="page"/>
      </w:r>
    </w:p>
    <w:p w14:paraId="6F510373"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PUBLICATION</w:t>
      </w:r>
    </w:p>
    <w:p w14:paraId="11FE3EE7" w14:textId="77777777" w:rsidR="00837C63" w:rsidRPr="00CF252D" w:rsidRDefault="00837C63" w:rsidP="00837C63">
      <w:pPr>
        <w:jc w:val="both"/>
        <w:rPr>
          <w:rFonts w:ascii="Calibri" w:hAnsi="Calibri" w:cs="Calibri"/>
          <w:sz w:val="24"/>
          <w:szCs w:val="24"/>
        </w:rPr>
      </w:pPr>
    </w:p>
    <w:p w14:paraId="61BFDB97" w14:textId="77777777" w:rsidR="00837C63" w:rsidRPr="00CF252D" w:rsidRDefault="00837C63" w:rsidP="007A4A72">
      <w:pPr>
        <w:numPr>
          <w:ilvl w:val="0"/>
          <w:numId w:val="20"/>
        </w:numPr>
        <w:jc w:val="both"/>
        <w:rPr>
          <w:rFonts w:ascii="Calibri" w:hAnsi="Calibri" w:cs="Calibri"/>
          <w:sz w:val="24"/>
          <w:szCs w:val="24"/>
        </w:rPr>
      </w:pPr>
      <w:r w:rsidRPr="00CF252D">
        <w:rPr>
          <w:rFonts w:ascii="Calibri" w:hAnsi="Calibri" w:cs="Calibri"/>
          <w:sz w:val="24"/>
          <w:szCs w:val="24"/>
        </w:rPr>
        <w:t xml:space="preserve">The RAD is created in accordance with ICAO publication procedures and is published on </w:t>
      </w:r>
      <w:r w:rsidR="00766FED" w:rsidRPr="00CF252D">
        <w:rPr>
          <w:rFonts w:ascii="Calibri" w:hAnsi="Calibri" w:cs="Calibri"/>
          <w:sz w:val="24"/>
          <w:szCs w:val="24"/>
        </w:rPr>
        <w:t xml:space="preserve">the </w:t>
      </w:r>
      <w:r w:rsidR="007232BA" w:rsidRPr="00CF252D">
        <w:rPr>
          <w:rFonts w:ascii="Calibri" w:hAnsi="Calibri" w:cs="Calibri"/>
          <w:sz w:val="24"/>
          <w:szCs w:val="24"/>
        </w:rPr>
        <w:t xml:space="preserve">NM </w:t>
      </w:r>
      <w:r w:rsidRPr="00CF252D">
        <w:rPr>
          <w:rFonts w:ascii="Calibri" w:hAnsi="Calibri" w:cs="Calibri"/>
          <w:sz w:val="24"/>
          <w:szCs w:val="24"/>
        </w:rPr>
        <w:t xml:space="preserve">NOP website, </w:t>
      </w:r>
      <w:r w:rsidR="006E06C9" w:rsidRPr="00CF252D">
        <w:rPr>
          <w:rFonts w:ascii="Calibri" w:hAnsi="Calibri" w:cs="Calibri"/>
          <w:sz w:val="24"/>
          <w:szCs w:val="24"/>
        </w:rPr>
        <w:t xml:space="preserve">34 </w:t>
      </w:r>
      <w:r w:rsidR="00DA11F9" w:rsidRPr="00CF252D">
        <w:rPr>
          <w:rFonts w:ascii="Calibri" w:hAnsi="Calibri" w:cs="Calibri"/>
          <w:sz w:val="24"/>
          <w:szCs w:val="24"/>
        </w:rPr>
        <w:t xml:space="preserve">days in advance </w:t>
      </w:r>
      <w:r w:rsidRPr="00CF252D">
        <w:rPr>
          <w:rFonts w:ascii="Calibri" w:hAnsi="Calibri" w:cs="Calibri"/>
          <w:sz w:val="24"/>
          <w:szCs w:val="24"/>
        </w:rPr>
        <w:t>prior to the relevant AIRAC cycle.</w:t>
      </w:r>
    </w:p>
    <w:p w14:paraId="18580820" w14:textId="77777777" w:rsidR="00837C63" w:rsidRPr="00CF252D" w:rsidRDefault="00837C63" w:rsidP="00837C63">
      <w:pPr>
        <w:jc w:val="both"/>
        <w:rPr>
          <w:rFonts w:ascii="Calibri" w:hAnsi="Calibri" w:cs="Calibri"/>
          <w:bCs/>
          <w:sz w:val="24"/>
          <w:szCs w:val="24"/>
        </w:rPr>
      </w:pPr>
    </w:p>
    <w:p w14:paraId="043C660E" w14:textId="77777777" w:rsidR="00837C63" w:rsidRPr="00CF252D" w:rsidRDefault="00837C63" w:rsidP="007A4A72">
      <w:pPr>
        <w:numPr>
          <w:ilvl w:val="0"/>
          <w:numId w:val="20"/>
        </w:numPr>
        <w:jc w:val="both"/>
        <w:rPr>
          <w:rFonts w:ascii="Calibri" w:hAnsi="Calibri" w:cs="Calibri"/>
          <w:bCs/>
          <w:sz w:val="24"/>
          <w:szCs w:val="24"/>
        </w:rPr>
      </w:pPr>
      <w:r w:rsidRPr="00CF252D">
        <w:rPr>
          <w:rFonts w:ascii="Calibri" w:hAnsi="Calibri" w:cs="Calibri"/>
          <w:sz w:val="24"/>
          <w:szCs w:val="24"/>
        </w:rPr>
        <w:t>Each State may promulgate the RAD by any one of the following methods:</w:t>
      </w:r>
    </w:p>
    <w:p w14:paraId="1C23E3EE" w14:textId="77777777" w:rsidR="00837C63" w:rsidRPr="00CF252D" w:rsidRDefault="00837C63" w:rsidP="007A4A72">
      <w:pPr>
        <w:numPr>
          <w:ilvl w:val="0"/>
          <w:numId w:val="15"/>
        </w:numPr>
        <w:ind w:left="1135" w:hanging="284"/>
        <w:jc w:val="both"/>
        <w:rPr>
          <w:rFonts w:ascii="Calibri" w:hAnsi="Calibri" w:cs="Calibri"/>
          <w:sz w:val="24"/>
          <w:szCs w:val="24"/>
        </w:rPr>
      </w:pPr>
      <w:r w:rsidRPr="00CF252D">
        <w:rPr>
          <w:rFonts w:ascii="Calibri" w:hAnsi="Calibri" w:cs="Calibri"/>
          <w:sz w:val="24"/>
          <w:szCs w:val="24"/>
        </w:rPr>
        <w:t>Publish the RAD in its entirety as an AIP Supplement (the onus is on the State to ensure that the RAD is kept up to date);</w:t>
      </w:r>
    </w:p>
    <w:p w14:paraId="27EBE7D2" w14:textId="77777777" w:rsidR="00837C63" w:rsidRPr="00CF252D" w:rsidRDefault="00837C63" w:rsidP="007A4A72">
      <w:pPr>
        <w:numPr>
          <w:ilvl w:val="0"/>
          <w:numId w:val="15"/>
        </w:numPr>
        <w:ind w:left="1135" w:hanging="284"/>
        <w:jc w:val="both"/>
        <w:rPr>
          <w:rFonts w:ascii="Calibri" w:hAnsi="Calibri" w:cs="Calibri"/>
          <w:sz w:val="24"/>
          <w:szCs w:val="24"/>
        </w:rPr>
      </w:pPr>
      <w:r w:rsidRPr="00CF252D">
        <w:rPr>
          <w:rFonts w:ascii="Calibri" w:hAnsi="Calibri" w:cs="Calibri"/>
          <w:sz w:val="24"/>
          <w:szCs w:val="24"/>
        </w:rPr>
        <w:t xml:space="preserve">Publish relevant Appendices </w:t>
      </w:r>
      <w:r w:rsidR="000709C0" w:rsidRPr="00CF252D">
        <w:rPr>
          <w:rFonts w:ascii="Calibri" w:hAnsi="Calibri" w:cs="Calibri"/>
          <w:sz w:val="24"/>
          <w:szCs w:val="24"/>
        </w:rPr>
        <w:t xml:space="preserve">and </w:t>
      </w:r>
      <w:r w:rsidR="000709C0" w:rsidRPr="00CF252D">
        <w:rPr>
          <w:rFonts w:ascii="Calibri" w:hAnsi="Calibri" w:cs="Calibri"/>
          <w:bCs/>
          <w:sz w:val="24"/>
          <w:szCs w:val="24"/>
        </w:rPr>
        <w:t xml:space="preserve">State/FAB/ANSP part of the </w:t>
      </w:r>
      <w:r w:rsidR="000709C0" w:rsidRPr="00CF252D">
        <w:rPr>
          <w:rFonts w:ascii="Calibri" w:hAnsi="Calibri" w:cs="Calibri"/>
          <w:sz w:val="24"/>
          <w:szCs w:val="24"/>
          <w:lang w:bidi="hi-IN"/>
        </w:rPr>
        <w:t>Pan-</w:t>
      </w:r>
      <w:r w:rsidR="000709C0" w:rsidRPr="00CF252D">
        <w:rPr>
          <w:rFonts w:ascii="Calibri" w:hAnsi="Calibri" w:cs="Calibri"/>
          <w:bCs/>
          <w:sz w:val="24"/>
          <w:szCs w:val="24"/>
          <w:lang w:bidi="hi-IN"/>
        </w:rPr>
        <w:t xml:space="preserve">European </w:t>
      </w:r>
      <w:r w:rsidR="000709C0" w:rsidRPr="00CF252D">
        <w:rPr>
          <w:rFonts w:ascii="Calibri" w:hAnsi="Calibri" w:cs="Calibri"/>
          <w:bCs/>
          <w:sz w:val="24"/>
          <w:szCs w:val="24"/>
        </w:rPr>
        <w:t>Annex</w:t>
      </w:r>
      <w:r w:rsidR="000709C0" w:rsidRPr="00CF252D">
        <w:rPr>
          <w:rFonts w:ascii="Calibri" w:hAnsi="Calibri" w:cs="Calibri"/>
          <w:sz w:val="24"/>
          <w:szCs w:val="24"/>
        </w:rPr>
        <w:t xml:space="preserve"> </w:t>
      </w:r>
      <w:r w:rsidRPr="00CF252D">
        <w:rPr>
          <w:rFonts w:ascii="Calibri" w:hAnsi="Calibri" w:cs="Calibri"/>
          <w:sz w:val="24"/>
          <w:szCs w:val="24"/>
        </w:rPr>
        <w:t>of the RAD as an AIP Supplement;</w:t>
      </w:r>
    </w:p>
    <w:p w14:paraId="20292C46" w14:textId="77777777" w:rsidR="00837C63" w:rsidRPr="00CF252D" w:rsidRDefault="00837C63" w:rsidP="007A4A72">
      <w:pPr>
        <w:numPr>
          <w:ilvl w:val="0"/>
          <w:numId w:val="15"/>
        </w:numPr>
        <w:jc w:val="both"/>
        <w:rPr>
          <w:rFonts w:ascii="Calibri" w:hAnsi="Calibri" w:cs="Calibri"/>
          <w:sz w:val="24"/>
          <w:szCs w:val="24"/>
        </w:rPr>
      </w:pPr>
      <w:r w:rsidRPr="00CF252D">
        <w:rPr>
          <w:rFonts w:ascii="Calibri" w:hAnsi="Calibri" w:cs="Calibri"/>
          <w:sz w:val="24"/>
          <w:szCs w:val="24"/>
        </w:rPr>
        <w:t xml:space="preserve">Publish reference to </w:t>
      </w:r>
      <w:r w:rsidR="00766FED" w:rsidRPr="00CF252D">
        <w:rPr>
          <w:rFonts w:ascii="Calibri" w:hAnsi="Calibri" w:cs="Calibri"/>
          <w:sz w:val="24"/>
          <w:szCs w:val="24"/>
        </w:rPr>
        <w:t xml:space="preserve">the </w:t>
      </w:r>
      <w:r w:rsidR="004C3447" w:rsidRPr="00CF252D">
        <w:rPr>
          <w:rFonts w:ascii="Calibri" w:hAnsi="Calibri" w:cs="Calibri"/>
          <w:sz w:val="24"/>
          <w:szCs w:val="24"/>
        </w:rPr>
        <w:t xml:space="preserve">NM </w:t>
      </w:r>
      <w:r w:rsidRPr="00CF252D">
        <w:rPr>
          <w:rFonts w:ascii="Calibri" w:hAnsi="Calibri" w:cs="Calibri"/>
          <w:sz w:val="24"/>
          <w:szCs w:val="24"/>
        </w:rPr>
        <w:t>NOP website in the AIP.</w:t>
      </w:r>
    </w:p>
    <w:p w14:paraId="669429C2" w14:textId="77777777" w:rsidR="004E4E5E" w:rsidRPr="00CF252D" w:rsidRDefault="004E4E5E" w:rsidP="00E45717">
      <w:pPr>
        <w:jc w:val="both"/>
        <w:rPr>
          <w:rFonts w:ascii="Calibri" w:hAnsi="Calibri" w:cs="Calibri"/>
          <w:sz w:val="24"/>
          <w:szCs w:val="24"/>
        </w:rPr>
      </w:pPr>
    </w:p>
    <w:tbl>
      <w:tblPr>
        <w:tblW w:w="0" w:type="auto"/>
        <w:tblInd w:w="108" w:type="dxa"/>
        <w:tblLook w:val="01E0" w:firstRow="1" w:lastRow="1" w:firstColumn="1" w:lastColumn="1" w:noHBand="0" w:noVBand="0"/>
      </w:tblPr>
      <w:tblGrid>
        <w:gridCol w:w="840"/>
        <w:gridCol w:w="6418"/>
        <w:gridCol w:w="2107"/>
      </w:tblGrid>
      <w:tr w:rsidR="00837C63" w:rsidRPr="007C4CED" w14:paraId="37FAFA9B" w14:textId="77777777" w:rsidTr="007538CD">
        <w:tc>
          <w:tcPr>
            <w:tcW w:w="847" w:type="dxa"/>
            <w:tcBorders>
              <w:top w:val="single" w:sz="8" w:space="0" w:color="auto"/>
              <w:left w:val="single" w:sz="8" w:space="0" w:color="auto"/>
              <w:bottom w:val="single" w:sz="8" w:space="0" w:color="auto"/>
            </w:tcBorders>
            <w:shd w:val="clear" w:color="auto" w:fill="CCCCCC"/>
          </w:tcPr>
          <w:p w14:paraId="5D12D762" w14:textId="77777777" w:rsidR="00837C63" w:rsidRPr="00CF252D" w:rsidRDefault="00837C63" w:rsidP="007538CD">
            <w:pPr>
              <w:tabs>
                <w:tab w:val="left" w:pos="1134"/>
              </w:tabs>
              <w:ind w:left="-41"/>
              <w:jc w:val="center"/>
              <w:rPr>
                <w:rFonts w:ascii="Calibri" w:hAnsi="Calibri" w:cs="Calibri"/>
                <w:sz w:val="24"/>
                <w:szCs w:val="24"/>
              </w:rPr>
            </w:pPr>
            <w:r w:rsidRPr="00CF252D">
              <w:rPr>
                <w:rFonts w:ascii="Calibri" w:hAnsi="Calibri" w:cs="Calibri"/>
                <w:b/>
                <w:sz w:val="24"/>
                <w:szCs w:val="24"/>
                <w:u w:val="single"/>
              </w:rPr>
              <w:t>DAY</w:t>
            </w:r>
          </w:p>
        </w:tc>
        <w:tc>
          <w:tcPr>
            <w:tcW w:w="6539" w:type="dxa"/>
            <w:tcBorders>
              <w:top w:val="single" w:sz="8" w:space="0" w:color="auto"/>
              <w:bottom w:val="single" w:sz="8" w:space="0" w:color="auto"/>
            </w:tcBorders>
            <w:shd w:val="clear" w:color="auto" w:fill="CCCCCC"/>
          </w:tcPr>
          <w:p w14:paraId="36DDB7A0" w14:textId="77777777" w:rsidR="00837C63" w:rsidRPr="00CF252D" w:rsidRDefault="00837C63" w:rsidP="007538CD">
            <w:pPr>
              <w:jc w:val="center"/>
              <w:rPr>
                <w:rFonts w:ascii="Calibri" w:hAnsi="Calibri" w:cs="Calibri"/>
                <w:sz w:val="24"/>
                <w:szCs w:val="24"/>
              </w:rPr>
            </w:pPr>
            <w:r w:rsidRPr="00CF252D">
              <w:rPr>
                <w:rFonts w:ascii="Calibri" w:hAnsi="Calibri" w:cs="Calibri"/>
                <w:b/>
                <w:sz w:val="24"/>
                <w:szCs w:val="24"/>
                <w:u w:val="single"/>
              </w:rPr>
              <w:t>PROCESS</w:t>
            </w:r>
          </w:p>
        </w:tc>
        <w:tc>
          <w:tcPr>
            <w:tcW w:w="1979" w:type="dxa"/>
            <w:tcBorders>
              <w:top w:val="single" w:sz="8" w:space="0" w:color="auto"/>
              <w:bottom w:val="single" w:sz="8" w:space="0" w:color="auto"/>
              <w:right w:val="single" w:sz="8" w:space="0" w:color="auto"/>
            </w:tcBorders>
            <w:shd w:val="clear" w:color="auto" w:fill="CCCCCC"/>
          </w:tcPr>
          <w:p w14:paraId="72DA339D" w14:textId="77777777" w:rsidR="00837C63" w:rsidRPr="00CF252D" w:rsidRDefault="00837C63" w:rsidP="007538CD">
            <w:pPr>
              <w:jc w:val="center"/>
              <w:rPr>
                <w:rFonts w:ascii="Calibri" w:hAnsi="Calibri" w:cs="Calibri"/>
                <w:b/>
                <w:sz w:val="24"/>
                <w:szCs w:val="24"/>
                <w:u w:val="single"/>
              </w:rPr>
            </w:pPr>
            <w:r w:rsidRPr="00CF252D">
              <w:rPr>
                <w:rFonts w:ascii="Calibri" w:hAnsi="Calibri" w:cs="Calibri"/>
                <w:b/>
                <w:sz w:val="24"/>
                <w:szCs w:val="24"/>
                <w:u w:val="single"/>
              </w:rPr>
              <w:t>ACTION</w:t>
            </w:r>
          </w:p>
        </w:tc>
      </w:tr>
      <w:tr w:rsidR="00837C63" w:rsidRPr="007C4CED" w14:paraId="2FD55F07" w14:textId="77777777" w:rsidTr="007538CD">
        <w:tc>
          <w:tcPr>
            <w:tcW w:w="847" w:type="dxa"/>
            <w:tcBorders>
              <w:top w:val="single" w:sz="8" w:space="0" w:color="auto"/>
              <w:bottom w:val="single" w:sz="8" w:space="0" w:color="auto"/>
            </w:tcBorders>
            <w:shd w:val="clear" w:color="auto" w:fill="auto"/>
          </w:tcPr>
          <w:p w14:paraId="326CEDCB" w14:textId="77777777" w:rsidR="00837C63" w:rsidRPr="00CF252D" w:rsidRDefault="00837C63" w:rsidP="007538CD">
            <w:pPr>
              <w:tabs>
                <w:tab w:val="left" w:pos="1134"/>
              </w:tabs>
              <w:ind w:left="-41"/>
              <w:jc w:val="center"/>
              <w:rPr>
                <w:rFonts w:ascii="Calibri" w:hAnsi="Calibri" w:cs="Calibri"/>
                <w:sz w:val="24"/>
                <w:szCs w:val="24"/>
              </w:rPr>
            </w:pPr>
          </w:p>
        </w:tc>
        <w:tc>
          <w:tcPr>
            <w:tcW w:w="6539" w:type="dxa"/>
            <w:tcBorders>
              <w:top w:val="single" w:sz="8" w:space="0" w:color="auto"/>
              <w:bottom w:val="single" w:sz="8" w:space="0" w:color="auto"/>
            </w:tcBorders>
            <w:shd w:val="clear" w:color="auto" w:fill="auto"/>
          </w:tcPr>
          <w:p w14:paraId="17EB444A" w14:textId="77777777" w:rsidR="00837C63" w:rsidRPr="00CF252D" w:rsidRDefault="00837C63" w:rsidP="00837C63">
            <w:pPr>
              <w:rPr>
                <w:rFonts w:ascii="Calibri" w:hAnsi="Calibri" w:cs="Calibri"/>
                <w:sz w:val="24"/>
                <w:szCs w:val="24"/>
              </w:rPr>
            </w:pPr>
          </w:p>
        </w:tc>
        <w:tc>
          <w:tcPr>
            <w:tcW w:w="1979" w:type="dxa"/>
            <w:tcBorders>
              <w:top w:val="single" w:sz="8" w:space="0" w:color="auto"/>
              <w:bottom w:val="single" w:sz="8" w:space="0" w:color="auto"/>
            </w:tcBorders>
            <w:shd w:val="clear" w:color="auto" w:fill="auto"/>
          </w:tcPr>
          <w:p w14:paraId="37A77F8F" w14:textId="77777777" w:rsidR="00837C63" w:rsidRPr="00CF252D" w:rsidRDefault="00837C63" w:rsidP="00837C63">
            <w:pPr>
              <w:rPr>
                <w:rFonts w:ascii="Calibri" w:hAnsi="Calibri" w:cs="Calibri"/>
                <w:sz w:val="24"/>
                <w:szCs w:val="24"/>
              </w:rPr>
            </w:pPr>
          </w:p>
        </w:tc>
      </w:tr>
      <w:tr w:rsidR="00837C63" w:rsidRPr="007C4CED" w14:paraId="2923AEC2" w14:textId="77777777" w:rsidTr="007538CD">
        <w:tc>
          <w:tcPr>
            <w:tcW w:w="847" w:type="dxa"/>
            <w:tcBorders>
              <w:top w:val="single" w:sz="8" w:space="0" w:color="auto"/>
              <w:left w:val="single" w:sz="8" w:space="0" w:color="auto"/>
              <w:bottom w:val="single" w:sz="8" w:space="0" w:color="auto"/>
              <w:right w:val="single" w:sz="4" w:space="0" w:color="auto"/>
            </w:tcBorders>
            <w:shd w:val="clear" w:color="auto" w:fill="auto"/>
            <w:vAlign w:val="center"/>
          </w:tcPr>
          <w:p w14:paraId="27AB4D5C" w14:textId="77777777" w:rsidR="00837C63" w:rsidRPr="00CF252D" w:rsidRDefault="00837C63" w:rsidP="007538CD">
            <w:pPr>
              <w:tabs>
                <w:tab w:val="left" w:pos="1134"/>
              </w:tabs>
              <w:ind w:left="-41"/>
              <w:jc w:val="center"/>
              <w:rPr>
                <w:rFonts w:ascii="Calibri" w:hAnsi="Calibri" w:cs="Calibri"/>
                <w:b/>
                <w:bCs/>
                <w:sz w:val="24"/>
                <w:szCs w:val="24"/>
              </w:rPr>
            </w:pPr>
            <w:r w:rsidRPr="00CF252D">
              <w:rPr>
                <w:rFonts w:ascii="Calibri" w:hAnsi="Calibri" w:cs="Calibri"/>
                <w:b/>
                <w:bCs/>
                <w:sz w:val="24"/>
                <w:szCs w:val="24"/>
              </w:rPr>
              <w:t>D-63</w:t>
            </w:r>
          </w:p>
        </w:tc>
        <w:tc>
          <w:tcPr>
            <w:tcW w:w="6539" w:type="dxa"/>
            <w:tcBorders>
              <w:top w:val="single" w:sz="8" w:space="0" w:color="auto"/>
              <w:left w:val="single" w:sz="4" w:space="0" w:color="auto"/>
              <w:bottom w:val="single" w:sz="8" w:space="0" w:color="auto"/>
              <w:right w:val="single" w:sz="4" w:space="0" w:color="auto"/>
            </w:tcBorders>
            <w:shd w:val="clear" w:color="auto" w:fill="auto"/>
            <w:vAlign w:val="center"/>
          </w:tcPr>
          <w:p w14:paraId="71C396A3" w14:textId="77777777" w:rsidR="00837C63" w:rsidRPr="00CF252D" w:rsidRDefault="00837C63" w:rsidP="00837C63">
            <w:pPr>
              <w:rPr>
                <w:rFonts w:ascii="Calibri" w:hAnsi="Calibri" w:cs="Calibri"/>
                <w:sz w:val="24"/>
                <w:szCs w:val="24"/>
              </w:rPr>
            </w:pPr>
            <w:r w:rsidRPr="00CF252D">
              <w:rPr>
                <w:rFonts w:ascii="Calibri" w:hAnsi="Calibri" w:cs="Calibri"/>
                <w:sz w:val="24"/>
                <w:szCs w:val="24"/>
                <w:lang w:bidi="hi-IN"/>
              </w:rPr>
              <w:t>Notification to States</w:t>
            </w:r>
            <w:r w:rsidR="000709C0" w:rsidRPr="00CF252D">
              <w:rPr>
                <w:rFonts w:ascii="Calibri" w:hAnsi="Calibri" w:cs="Calibri"/>
                <w:b/>
                <w:bCs/>
                <w:kern w:val="36"/>
                <w:sz w:val="24"/>
                <w:szCs w:val="24"/>
              </w:rPr>
              <w:t>/</w:t>
            </w:r>
            <w:r w:rsidR="000709C0" w:rsidRPr="00CF252D">
              <w:rPr>
                <w:rFonts w:ascii="Calibri" w:hAnsi="Calibri" w:cs="Calibri"/>
                <w:bCs/>
                <w:kern w:val="36"/>
                <w:sz w:val="24"/>
                <w:szCs w:val="24"/>
              </w:rPr>
              <w:t>FABs/ANSPs</w:t>
            </w:r>
            <w:r w:rsidRPr="00CF252D">
              <w:rPr>
                <w:rFonts w:ascii="Calibri" w:hAnsi="Calibri" w:cs="Calibri"/>
                <w:sz w:val="24"/>
                <w:szCs w:val="24"/>
                <w:lang w:bidi="hi-IN"/>
              </w:rPr>
              <w:t xml:space="preserve"> "One week to Cut-off".</w:t>
            </w:r>
          </w:p>
        </w:tc>
        <w:tc>
          <w:tcPr>
            <w:tcW w:w="1979" w:type="dxa"/>
            <w:tcBorders>
              <w:top w:val="single" w:sz="8" w:space="0" w:color="auto"/>
              <w:left w:val="single" w:sz="4" w:space="0" w:color="auto"/>
              <w:bottom w:val="single" w:sz="8" w:space="0" w:color="auto"/>
              <w:right w:val="single" w:sz="8" w:space="0" w:color="auto"/>
            </w:tcBorders>
            <w:shd w:val="clear" w:color="auto" w:fill="auto"/>
            <w:vAlign w:val="center"/>
          </w:tcPr>
          <w:p w14:paraId="7776F1B5" w14:textId="77777777" w:rsidR="00837C63" w:rsidRPr="00CF252D" w:rsidRDefault="004C3447" w:rsidP="00BB1B06">
            <w:pPr>
              <w:rPr>
                <w:rFonts w:ascii="Calibri" w:hAnsi="Calibri" w:cs="Calibri"/>
                <w:bCs/>
                <w:sz w:val="24"/>
                <w:szCs w:val="24"/>
              </w:rPr>
            </w:pPr>
            <w:r w:rsidRPr="00CF252D">
              <w:rPr>
                <w:rFonts w:ascii="Calibri" w:hAnsi="Calibri" w:cs="Calibri"/>
                <w:sz w:val="24"/>
                <w:szCs w:val="24"/>
              </w:rPr>
              <w:t>NM</w:t>
            </w:r>
          </w:p>
        </w:tc>
      </w:tr>
      <w:tr w:rsidR="00837C63" w:rsidRPr="007C4CED" w14:paraId="448B96C7" w14:textId="77777777" w:rsidTr="007538CD">
        <w:tc>
          <w:tcPr>
            <w:tcW w:w="847" w:type="dxa"/>
            <w:tcBorders>
              <w:top w:val="single" w:sz="8" w:space="0" w:color="auto"/>
              <w:bottom w:val="single" w:sz="8" w:space="0" w:color="auto"/>
            </w:tcBorders>
            <w:shd w:val="clear" w:color="auto" w:fill="auto"/>
          </w:tcPr>
          <w:p w14:paraId="58F401A5" w14:textId="77777777" w:rsidR="00837C63" w:rsidRPr="00CF252D" w:rsidRDefault="00837C63" w:rsidP="007538CD">
            <w:pPr>
              <w:tabs>
                <w:tab w:val="left" w:pos="1134"/>
              </w:tabs>
              <w:ind w:left="-41"/>
              <w:jc w:val="center"/>
              <w:rPr>
                <w:rFonts w:ascii="Calibri" w:hAnsi="Calibri" w:cs="Calibri"/>
                <w:sz w:val="24"/>
                <w:szCs w:val="24"/>
              </w:rPr>
            </w:pPr>
          </w:p>
        </w:tc>
        <w:tc>
          <w:tcPr>
            <w:tcW w:w="6539" w:type="dxa"/>
            <w:tcBorders>
              <w:top w:val="single" w:sz="8" w:space="0" w:color="auto"/>
              <w:bottom w:val="single" w:sz="8" w:space="0" w:color="auto"/>
            </w:tcBorders>
            <w:shd w:val="clear" w:color="auto" w:fill="auto"/>
          </w:tcPr>
          <w:p w14:paraId="23F0077C" w14:textId="77777777" w:rsidR="00837C63" w:rsidRPr="00CF252D" w:rsidRDefault="00837C63" w:rsidP="00837C63">
            <w:pPr>
              <w:rPr>
                <w:rFonts w:ascii="Calibri" w:hAnsi="Calibri" w:cs="Calibri"/>
                <w:sz w:val="24"/>
                <w:szCs w:val="24"/>
              </w:rPr>
            </w:pPr>
          </w:p>
        </w:tc>
        <w:tc>
          <w:tcPr>
            <w:tcW w:w="1979" w:type="dxa"/>
            <w:tcBorders>
              <w:top w:val="single" w:sz="8" w:space="0" w:color="auto"/>
              <w:bottom w:val="single" w:sz="8" w:space="0" w:color="auto"/>
            </w:tcBorders>
            <w:shd w:val="clear" w:color="auto" w:fill="auto"/>
          </w:tcPr>
          <w:p w14:paraId="4A5BF324" w14:textId="77777777" w:rsidR="00837C63" w:rsidRPr="00CF252D" w:rsidRDefault="00837C63" w:rsidP="00837C63">
            <w:pPr>
              <w:rPr>
                <w:rFonts w:ascii="Calibri" w:hAnsi="Calibri" w:cs="Calibri"/>
                <w:sz w:val="24"/>
                <w:szCs w:val="24"/>
              </w:rPr>
            </w:pPr>
          </w:p>
        </w:tc>
      </w:tr>
      <w:tr w:rsidR="00837C63" w:rsidRPr="007C4CED" w14:paraId="475B7A94" w14:textId="77777777" w:rsidTr="007538CD">
        <w:tc>
          <w:tcPr>
            <w:tcW w:w="847" w:type="dxa"/>
            <w:vMerge w:val="restart"/>
            <w:tcBorders>
              <w:top w:val="single" w:sz="8" w:space="0" w:color="auto"/>
              <w:left w:val="single" w:sz="8" w:space="0" w:color="auto"/>
              <w:right w:val="single" w:sz="4" w:space="0" w:color="auto"/>
            </w:tcBorders>
            <w:shd w:val="clear" w:color="auto" w:fill="auto"/>
            <w:vAlign w:val="center"/>
          </w:tcPr>
          <w:p w14:paraId="3A241CF2" w14:textId="77777777" w:rsidR="00837C63" w:rsidRPr="00CF252D" w:rsidRDefault="00837C63" w:rsidP="007538CD">
            <w:pPr>
              <w:tabs>
                <w:tab w:val="left" w:pos="1134"/>
              </w:tabs>
              <w:ind w:left="-41"/>
              <w:jc w:val="center"/>
              <w:rPr>
                <w:rFonts w:ascii="Calibri" w:hAnsi="Calibri" w:cs="Calibri"/>
                <w:b/>
                <w:sz w:val="24"/>
                <w:szCs w:val="24"/>
              </w:rPr>
            </w:pPr>
            <w:r w:rsidRPr="00CF252D">
              <w:rPr>
                <w:rFonts w:ascii="Calibri" w:hAnsi="Calibri" w:cs="Calibri"/>
                <w:b/>
                <w:sz w:val="24"/>
                <w:szCs w:val="24"/>
              </w:rPr>
              <w:t>D-56</w:t>
            </w:r>
          </w:p>
        </w:tc>
        <w:tc>
          <w:tcPr>
            <w:tcW w:w="6539" w:type="dxa"/>
            <w:tcBorders>
              <w:top w:val="single" w:sz="8" w:space="0" w:color="auto"/>
              <w:left w:val="single" w:sz="4" w:space="0" w:color="auto"/>
              <w:right w:val="single" w:sz="4" w:space="0" w:color="auto"/>
            </w:tcBorders>
            <w:shd w:val="clear" w:color="auto" w:fill="auto"/>
          </w:tcPr>
          <w:p w14:paraId="167742CA" w14:textId="77777777" w:rsidR="00837C63" w:rsidRPr="00CF252D" w:rsidRDefault="00837C63" w:rsidP="00837C63">
            <w:pPr>
              <w:rPr>
                <w:rFonts w:ascii="Calibri" w:hAnsi="Calibri" w:cs="Calibri"/>
                <w:bCs/>
                <w:sz w:val="24"/>
                <w:szCs w:val="24"/>
              </w:rPr>
            </w:pPr>
            <w:r w:rsidRPr="00CF252D">
              <w:rPr>
                <w:rFonts w:ascii="Calibri" w:hAnsi="Calibri" w:cs="Calibri"/>
                <w:bCs/>
                <w:sz w:val="24"/>
                <w:szCs w:val="24"/>
              </w:rPr>
              <w:t xml:space="preserve">Finalisation of </w:t>
            </w:r>
            <w:r w:rsidR="000709C0" w:rsidRPr="00CF252D">
              <w:rPr>
                <w:rFonts w:ascii="Calibri" w:hAnsi="Calibri" w:cs="Calibri"/>
                <w:sz w:val="24"/>
                <w:szCs w:val="24"/>
                <w:lang w:bidi="hi-IN"/>
              </w:rPr>
              <w:t>States</w:t>
            </w:r>
            <w:r w:rsidR="000709C0" w:rsidRPr="00CF252D">
              <w:rPr>
                <w:rFonts w:ascii="Calibri" w:hAnsi="Calibri" w:cs="Calibri"/>
                <w:b/>
                <w:bCs/>
                <w:kern w:val="36"/>
                <w:sz w:val="24"/>
                <w:szCs w:val="24"/>
              </w:rPr>
              <w:t>/</w:t>
            </w:r>
            <w:r w:rsidR="000709C0" w:rsidRPr="00CF252D">
              <w:rPr>
                <w:rFonts w:ascii="Calibri" w:hAnsi="Calibri" w:cs="Calibri"/>
                <w:bCs/>
                <w:kern w:val="36"/>
                <w:sz w:val="24"/>
                <w:szCs w:val="24"/>
              </w:rPr>
              <w:t>FABs/ANSPs</w:t>
            </w:r>
            <w:r w:rsidR="000709C0" w:rsidRPr="00CF252D">
              <w:rPr>
                <w:rFonts w:ascii="Calibri" w:hAnsi="Calibri" w:cs="Calibri"/>
                <w:sz w:val="24"/>
                <w:szCs w:val="24"/>
                <w:lang w:bidi="hi-IN"/>
              </w:rPr>
              <w:t xml:space="preserve"> </w:t>
            </w:r>
            <w:r w:rsidRPr="00CF252D">
              <w:rPr>
                <w:rFonts w:ascii="Calibri" w:hAnsi="Calibri" w:cs="Calibri"/>
                <w:bCs/>
                <w:sz w:val="24"/>
                <w:szCs w:val="24"/>
              </w:rPr>
              <w:t>requirements.</w:t>
            </w:r>
          </w:p>
        </w:tc>
        <w:tc>
          <w:tcPr>
            <w:tcW w:w="1979" w:type="dxa"/>
            <w:vMerge w:val="restart"/>
            <w:tcBorders>
              <w:top w:val="single" w:sz="8" w:space="0" w:color="auto"/>
              <w:left w:val="single" w:sz="4" w:space="0" w:color="auto"/>
              <w:bottom w:val="single" w:sz="4" w:space="0" w:color="auto"/>
              <w:right w:val="single" w:sz="8" w:space="0" w:color="auto"/>
            </w:tcBorders>
            <w:shd w:val="clear" w:color="auto" w:fill="auto"/>
            <w:vAlign w:val="center"/>
          </w:tcPr>
          <w:p w14:paraId="7849EECF" w14:textId="77777777" w:rsidR="00837C63" w:rsidRPr="00CF252D" w:rsidRDefault="000709C0" w:rsidP="00837C63">
            <w:pPr>
              <w:rPr>
                <w:rFonts w:ascii="Calibri" w:hAnsi="Calibri" w:cs="Calibri"/>
                <w:sz w:val="24"/>
                <w:szCs w:val="24"/>
              </w:rPr>
            </w:pPr>
            <w:r w:rsidRPr="00CF252D">
              <w:rPr>
                <w:rFonts w:ascii="Calibri" w:hAnsi="Calibri" w:cs="Calibri"/>
                <w:sz w:val="24"/>
                <w:szCs w:val="24"/>
                <w:lang w:bidi="hi-IN"/>
              </w:rPr>
              <w:t>States</w:t>
            </w:r>
            <w:r w:rsidRPr="00CF252D">
              <w:rPr>
                <w:rFonts w:ascii="Calibri" w:hAnsi="Calibri" w:cs="Calibri"/>
                <w:b/>
                <w:bCs/>
                <w:kern w:val="36"/>
                <w:sz w:val="24"/>
                <w:szCs w:val="24"/>
              </w:rPr>
              <w:t>/</w:t>
            </w:r>
            <w:r w:rsidRPr="00CF252D">
              <w:rPr>
                <w:rFonts w:ascii="Calibri" w:hAnsi="Calibri" w:cs="Calibri"/>
                <w:bCs/>
                <w:kern w:val="36"/>
                <w:sz w:val="24"/>
                <w:szCs w:val="24"/>
              </w:rPr>
              <w:t>FABs/ANSPs</w:t>
            </w:r>
          </w:p>
        </w:tc>
      </w:tr>
      <w:tr w:rsidR="00837C63" w:rsidRPr="007C4CED" w14:paraId="30213DBB" w14:textId="77777777" w:rsidTr="007538CD">
        <w:tc>
          <w:tcPr>
            <w:tcW w:w="847" w:type="dxa"/>
            <w:vMerge/>
            <w:tcBorders>
              <w:left w:val="single" w:sz="8" w:space="0" w:color="auto"/>
              <w:right w:val="single" w:sz="4" w:space="0" w:color="auto"/>
            </w:tcBorders>
            <w:shd w:val="clear" w:color="auto" w:fill="auto"/>
          </w:tcPr>
          <w:p w14:paraId="1B7A5184" w14:textId="77777777" w:rsidR="00837C63" w:rsidRPr="00CF252D" w:rsidRDefault="00837C63" w:rsidP="007538CD">
            <w:pPr>
              <w:tabs>
                <w:tab w:val="left" w:pos="1134"/>
              </w:tabs>
              <w:ind w:left="-41"/>
              <w:jc w:val="center"/>
              <w:rPr>
                <w:rFonts w:ascii="Calibri" w:hAnsi="Calibri" w:cs="Calibri"/>
                <w:bCs/>
                <w:sz w:val="24"/>
                <w:szCs w:val="24"/>
              </w:rPr>
            </w:pPr>
          </w:p>
        </w:tc>
        <w:tc>
          <w:tcPr>
            <w:tcW w:w="6539" w:type="dxa"/>
            <w:tcBorders>
              <w:left w:val="single" w:sz="4" w:space="0" w:color="auto"/>
              <w:bottom w:val="single" w:sz="4" w:space="0" w:color="auto"/>
              <w:right w:val="single" w:sz="4" w:space="0" w:color="auto"/>
            </w:tcBorders>
            <w:shd w:val="clear" w:color="auto" w:fill="auto"/>
          </w:tcPr>
          <w:p w14:paraId="3E95EEF3" w14:textId="77777777" w:rsidR="00837C63" w:rsidRPr="00CF252D" w:rsidRDefault="00837C63" w:rsidP="00BB1B06">
            <w:pPr>
              <w:rPr>
                <w:rFonts w:ascii="Calibri" w:hAnsi="Calibri" w:cs="Calibri"/>
                <w:bCs/>
                <w:sz w:val="24"/>
                <w:szCs w:val="24"/>
              </w:rPr>
            </w:pPr>
            <w:r w:rsidRPr="00CF252D">
              <w:rPr>
                <w:rFonts w:ascii="Calibri" w:hAnsi="Calibri" w:cs="Calibri"/>
                <w:bCs/>
                <w:sz w:val="24"/>
                <w:szCs w:val="24"/>
                <w:lang w:bidi="hi-IN"/>
              </w:rPr>
              <w:t xml:space="preserve">Cut-off date.  </w:t>
            </w:r>
            <w:r w:rsidR="000709C0" w:rsidRPr="00CF252D">
              <w:rPr>
                <w:rFonts w:ascii="Calibri" w:hAnsi="Calibri" w:cs="Calibri"/>
                <w:sz w:val="24"/>
                <w:szCs w:val="24"/>
                <w:lang w:bidi="hi-IN"/>
              </w:rPr>
              <w:t>States</w:t>
            </w:r>
            <w:r w:rsidR="000709C0" w:rsidRPr="00CF252D">
              <w:rPr>
                <w:rFonts w:ascii="Calibri" w:hAnsi="Calibri" w:cs="Calibri"/>
                <w:b/>
                <w:bCs/>
                <w:kern w:val="36"/>
                <w:sz w:val="24"/>
                <w:szCs w:val="24"/>
              </w:rPr>
              <w:t>/</w:t>
            </w:r>
            <w:r w:rsidR="000709C0" w:rsidRPr="00CF252D">
              <w:rPr>
                <w:rFonts w:ascii="Calibri" w:hAnsi="Calibri" w:cs="Calibri"/>
                <w:bCs/>
                <w:kern w:val="36"/>
                <w:sz w:val="24"/>
                <w:szCs w:val="24"/>
              </w:rPr>
              <w:t>FABs/ANSPs</w:t>
            </w:r>
            <w:r w:rsidR="000709C0" w:rsidRPr="00CF252D">
              <w:rPr>
                <w:rFonts w:ascii="Calibri" w:hAnsi="Calibri" w:cs="Calibri"/>
                <w:sz w:val="24"/>
                <w:szCs w:val="24"/>
                <w:lang w:bidi="hi-IN"/>
              </w:rPr>
              <w:t xml:space="preserve"> </w:t>
            </w:r>
            <w:r w:rsidRPr="00CF252D">
              <w:rPr>
                <w:rFonts w:ascii="Calibri" w:hAnsi="Calibri" w:cs="Calibri"/>
                <w:bCs/>
                <w:sz w:val="24"/>
                <w:szCs w:val="24"/>
                <w:lang w:bidi="hi-IN"/>
              </w:rPr>
              <w:t xml:space="preserve">provide amendments to </w:t>
            </w:r>
            <w:r w:rsidR="00766FED" w:rsidRPr="00CF252D">
              <w:rPr>
                <w:rFonts w:ascii="Calibri" w:hAnsi="Calibri" w:cs="Calibri"/>
                <w:bCs/>
                <w:sz w:val="24"/>
                <w:szCs w:val="24"/>
                <w:lang w:bidi="hi-IN"/>
              </w:rPr>
              <w:t xml:space="preserve">the </w:t>
            </w:r>
            <w:r w:rsidR="004C3447" w:rsidRPr="00CF252D">
              <w:rPr>
                <w:rFonts w:ascii="Calibri" w:hAnsi="Calibri" w:cs="Calibri"/>
                <w:sz w:val="24"/>
                <w:szCs w:val="24"/>
              </w:rPr>
              <w:t>NM</w:t>
            </w:r>
            <w:r w:rsidRPr="00CF252D">
              <w:rPr>
                <w:rFonts w:ascii="Calibri" w:hAnsi="Calibri" w:cs="Calibri"/>
                <w:bCs/>
                <w:sz w:val="24"/>
                <w:szCs w:val="24"/>
                <w:lang w:bidi="hi-IN"/>
              </w:rPr>
              <w:t>.</w:t>
            </w:r>
          </w:p>
        </w:tc>
        <w:tc>
          <w:tcPr>
            <w:tcW w:w="1979" w:type="dxa"/>
            <w:vMerge/>
            <w:tcBorders>
              <w:left w:val="single" w:sz="4" w:space="0" w:color="auto"/>
              <w:bottom w:val="single" w:sz="4" w:space="0" w:color="auto"/>
              <w:right w:val="single" w:sz="8" w:space="0" w:color="auto"/>
            </w:tcBorders>
            <w:shd w:val="clear" w:color="auto" w:fill="auto"/>
          </w:tcPr>
          <w:p w14:paraId="18FCAA62" w14:textId="77777777" w:rsidR="00837C63" w:rsidRPr="00CF252D" w:rsidRDefault="00837C63" w:rsidP="00837C63">
            <w:pPr>
              <w:rPr>
                <w:rFonts w:ascii="Calibri" w:hAnsi="Calibri" w:cs="Calibri"/>
                <w:b/>
                <w:sz w:val="24"/>
                <w:szCs w:val="24"/>
              </w:rPr>
            </w:pPr>
          </w:p>
        </w:tc>
      </w:tr>
      <w:tr w:rsidR="00837C63" w:rsidRPr="007C4CED" w14:paraId="5283686D" w14:textId="77777777" w:rsidTr="007538CD">
        <w:tc>
          <w:tcPr>
            <w:tcW w:w="847" w:type="dxa"/>
            <w:vMerge/>
            <w:tcBorders>
              <w:left w:val="single" w:sz="8" w:space="0" w:color="auto"/>
              <w:bottom w:val="single" w:sz="8" w:space="0" w:color="auto"/>
              <w:right w:val="single" w:sz="4" w:space="0" w:color="auto"/>
            </w:tcBorders>
            <w:shd w:val="clear" w:color="auto" w:fill="auto"/>
          </w:tcPr>
          <w:p w14:paraId="0649F765" w14:textId="77777777" w:rsidR="00837C63" w:rsidRPr="00CF252D" w:rsidRDefault="00837C63" w:rsidP="007538CD">
            <w:pPr>
              <w:tabs>
                <w:tab w:val="left" w:pos="1134"/>
              </w:tabs>
              <w:ind w:left="-41"/>
              <w:jc w:val="center"/>
              <w:rPr>
                <w:rFonts w:ascii="Calibri" w:hAnsi="Calibri" w:cs="Calibri"/>
                <w:bCs/>
                <w:sz w:val="24"/>
                <w:szCs w:val="24"/>
              </w:rPr>
            </w:pPr>
          </w:p>
        </w:tc>
        <w:tc>
          <w:tcPr>
            <w:tcW w:w="6539" w:type="dxa"/>
            <w:tcBorders>
              <w:top w:val="single" w:sz="4" w:space="0" w:color="auto"/>
              <w:left w:val="single" w:sz="4" w:space="0" w:color="auto"/>
              <w:bottom w:val="single" w:sz="8" w:space="0" w:color="auto"/>
              <w:right w:val="single" w:sz="4" w:space="0" w:color="auto"/>
            </w:tcBorders>
            <w:shd w:val="clear" w:color="auto" w:fill="auto"/>
          </w:tcPr>
          <w:p w14:paraId="5EA4839B" w14:textId="77777777" w:rsidR="00837C63" w:rsidRPr="00CF252D" w:rsidRDefault="00837C63" w:rsidP="00837C63">
            <w:pPr>
              <w:rPr>
                <w:rFonts w:ascii="Calibri" w:hAnsi="Calibri" w:cs="Calibri"/>
                <w:bCs/>
                <w:sz w:val="24"/>
                <w:szCs w:val="24"/>
              </w:rPr>
            </w:pPr>
            <w:r w:rsidRPr="00CF252D">
              <w:rPr>
                <w:rFonts w:ascii="Calibri" w:hAnsi="Calibri" w:cs="Calibri"/>
                <w:bCs/>
                <w:sz w:val="24"/>
                <w:szCs w:val="24"/>
                <w:lang w:bidi="hi-IN"/>
              </w:rPr>
              <w:t>Three weeks to compile the RAD and to resolve errors/conflicts.</w:t>
            </w:r>
          </w:p>
        </w:tc>
        <w:tc>
          <w:tcPr>
            <w:tcW w:w="1979" w:type="dxa"/>
            <w:tcBorders>
              <w:top w:val="single" w:sz="4" w:space="0" w:color="auto"/>
              <w:left w:val="single" w:sz="4" w:space="0" w:color="auto"/>
              <w:bottom w:val="single" w:sz="8" w:space="0" w:color="auto"/>
              <w:right w:val="single" w:sz="8" w:space="0" w:color="auto"/>
            </w:tcBorders>
            <w:shd w:val="clear" w:color="auto" w:fill="auto"/>
          </w:tcPr>
          <w:p w14:paraId="6859A7B3" w14:textId="77777777" w:rsidR="00837C63" w:rsidRPr="00CF252D" w:rsidRDefault="004C3447" w:rsidP="00837C63">
            <w:pPr>
              <w:rPr>
                <w:rFonts w:ascii="Calibri" w:hAnsi="Calibri" w:cs="Calibri"/>
                <w:sz w:val="24"/>
                <w:szCs w:val="24"/>
              </w:rPr>
            </w:pPr>
            <w:r w:rsidRPr="00CF252D">
              <w:rPr>
                <w:rFonts w:ascii="Calibri" w:hAnsi="Calibri" w:cs="Calibri"/>
                <w:sz w:val="24"/>
                <w:szCs w:val="24"/>
              </w:rPr>
              <w:t>NM</w:t>
            </w:r>
          </w:p>
        </w:tc>
      </w:tr>
      <w:tr w:rsidR="00837C63" w:rsidRPr="007C4CED" w14:paraId="4983497D" w14:textId="77777777" w:rsidTr="007538CD">
        <w:tc>
          <w:tcPr>
            <w:tcW w:w="847" w:type="dxa"/>
            <w:tcBorders>
              <w:top w:val="single" w:sz="8" w:space="0" w:color="auto"/>
              <w:bottom w:val="single" w:sz="8" w:space="0" w:color="auto"/>
            </w:tcBorders>
            <w:shd w:val="clear" w:color="auto" w:fill="auto"/>
          </w:tcPr>
          <w:p w14:paraId="1649F4BE" w14:textId="77777777" w:rsidR="00837C63" w:rsidRPr="00CF252D" w:rsidRDefault="00837C63" w:rsidP="007538CD">
            <w:pPr>
              <w:tabs>
                <w:tab w:val="left" w:pos="1134"/>
              </w:tabs>
              <w:ind w:left="-41"/>
              <w:jc w:val="center"/>
              <w:rPr>
                <w:rFonts w:ascii="Calibri" w:hAnsi="Calibri" w:cs="Calibri"/>
                <w:b/>
                <w:sz w:val="24"/>
                <w:szCs w:val="24"/>
              </w:rPr>
            </w:pPr>
          </w:p>
        </w:tc>
        <w:tc>
          <w:tcPr>
            <w:tcW w:w="6539" w:type="dxa"/>
            <w:tcBorders>
              <w:top w:val="single" w:sz="8" w:space="0" w:color="auto"/>
              <w:bottom w:val="single" w:sz="8" w:space="0" w:color="auto"/>
            </w:tcBorders>
            <w:shd w:val="clear" w:color="auto" w:fill="auto"/>
          </w:tcPr>
          <w:p w14:paraId="2E3EDA04" w14:textId="77777777" w:rsidR="00837C63" w:rsidRPr="00CF252D" w:rsidRDefault="00837C63" w:rsidP="00837C63">
            <w:pPr>
              <w:rPr>
                <w:rFonts w:ascii="Calibri" w:hAnsi="Calibri" w:cs="Calibri"/>
                <w:sz w:val="24"/>
                <w:szCs w:val="24"/>
              </w:rPr>
            </w:pPr>
          </w:p>
        </w:tc>
        <w:tc>
          <w:tcPr>
            <w:tcW w:w="1979" w:type="dxa"/>
            <w:tcBorders>
              <w:top w:val="single" w:sz="8" w:space="0" w:color="auto"/>
              <w:bottom w:val="single" w:sz="8" w:space="0" w:color="auto"/>
            </w:tcBorders>
            <w:shd w:val="clear" w:color="auto" w:fill="auto"/>
          </w:tcPr>
          <w:p w14:paraId="3C3E9FBF" w14:textId="77777777" w:rsidR="00837C63" w:rsidRPr="00CF252D" w:rsidRDefault="00837C63" w:rsidP="00837C63">
            <w:pPr>
              <w:rPr>
                <w:rFonts w:ascii="Calibri" w:hAnsi="Calibri" w:cs="Calibri"/>
                <w:b/>
                <w:sz w:val="24"/>
                <w:szCs w:val="24"/>
              </w:rPr>
            </w:pPr>
          </w:p>
        </w:tc>
      </w:tr>
      <w:tr w:rsidR="00837C63" w:rsidRPr="007C4CED" w14:paraId="1B28B85D" w14:textId="77777777" w:rsidTr="007538CD">
        <w:tc>
          <w:tcPr>
            <w:tcW w:w="847" w:type="dxa"/>
            <w:vMerge w:val="restart"/>
            <w:tcBorders>
              <w:top w:val="single" w:sz="8" w:space="0" w:color="auto"/>
              <w:left w:val="single" w:sz="8" w:space="0" w:color="auto"/>
              <w:right w:val="single" w:sz="4" w:space="0" w:color="auto"/>
            </w:tcBorders>
            <w:shd w:val="clear" w:color="auto" w:fill="auto"/>
            <w:vAlign w:val="center"/>
          </w:tcPr>
          <w:p w14:paraId="4CA717DA" w14:textId="77777777" w:rsidR="00837C63" w:rsidRPr="00CF252D" w:rsidRDefault="00837C63" w:rsidP="006E06C9">
            <w:pPr>
              <w:ind w:left="-41"/>
              <w:jc w:val="center"/>
              <w:rPr>
                <w:rFonts w:ascii="Calibri" w:hAnsi="Calibri" w:cs="Calibri"/>
                <w:b/>
                <w:sz w:val="24"/>
                <w:szCs w:val="24"/>
              </w:rPr>
            </w:pPr>
            <w:r w:rsidRPr="00CF252D">
              <w:rPr>
                <w:rFonts w:ascii="Calibri" w:hAnsi="Calibri" w:cs="Calibri"/>
                <w:b/>
                <w:sz w:val="24"/>
                <w:szCs w:val="24"/>
              </w:rPr>
              <w:t>D-</w:t>
            </w:r>
            <w:r w:rsidR="006E06C9" w:rsidRPr="00CF252D">
              <w:rPr>
                <w:rFonts w:ascii="Calibri" w:hAnsi="Calibri" w:cs="Calibri"/>
                <w:b/>
                <w:sz w:val="24"/>
                <w:szCs w:val="24"/>
              </w:rPr>
              <w:t>34</w:t>
            </w:r>
          </w:p>
        </w:tc>
        <w:tc>
          <w:tcPr>
            <w:tcW w:w="6539" w:type="dxa"/>
            <w:tcBorders>
              <w:top w:val="single" w:sz="8" w:space="0" w:color="auto"/>
              <w:left w:val="single" w:sz="4" w:space="0" w:color="auto"/>
              <w:right w:val="single" w:sz="4" w:space="0" w:color="auto"/>
            </w:tcBorders>
            <w:shd w:val="clear" w:color="auto" w:fill="auto"/>
          </w:tcPr>
          <w:p w14:paraId="414ADF0F" w14:textId="77777777" w:rsidR="00837C63" w:rsidRPr="00CF252D" w:rsidRDefault="00837C63" w:rsidP="00837C63">
            <w:pPr>
              <w:rPr>
                <w:rFonts w:ascii="Calibri" w:hAnsi="Calibri" w:cs="Calibri"/>
                <w:sz w:val="24"/>
                <w:szCs w:val="24"/>
              </w:rPr>
            </w:pPr>
            <w:r w:rsidRPr="00CF252D">
              <w:rPr>
                <w:rFonts w:ascii="Calibri" w:hAnsi="Calibri" w:cs="Calibri"/>
                <w:sz w:val="24"/>
                <w:szCs w:val="24"/>
              </w:rPr>
              <w:t>Publication.</w:t>
            </w:r>
          </w:p>
        </w:tc>
        <w:tc>
          <w:tcPr>
            <w:tcW w:w="1979"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14:paraId="705C2C9F" w14:textId="77777777" w:rsidR="00837C63" w:rsidRPr="00CF252D" w:rsidRDefault="004C3447" w:rsidP="00837C63">
            <w:pPr>
              <w:rPr>
                <w:rFonts w:ascii="Calibri" w:hAnsi="Calibri" w:cs="Calibri"/>
                <w:sz w:val="24"/>
                <w:szCs w:val="24"/>
              </w:rPr>
            </w:pPr>
            <w:r w:rsidRPr="00CF252D">
              <w:rPr>
                <w:rFonts w:ascii="Calibri" w:hAnsi="Calibri" w:cs="Calibri"/>
                <w:sz w:val="24"/>
                <w:szCs w:val="24"/>
              </w:rPr>
              <w:t>NM</w:t>
            </w:r>
          </w:p>
        </w:tc>
      </w:tr>
      <w:tr w:rsidR="00837C63" w:rsidRPr="007C4CED" w14:paraId="32C9771E" w14:textId="77777777" w:rsidTr="007538CD">
        <w:tc>
          <w:tcPr>
            <w:tcW w:w="847" w:type="dxa"/>
            <w:vMerge/>
            <w:tcBorders>
              <w:left w:val="single" w:sz="8" w:space="0" w:color="auto"/>
              <w:bottom w:val="single" w:sz="8" w:space="0" w:color="auto"/>
              <w:right w:val="single" w:sz="4" w:space="0" w:color="auto"/>
            </w:tcBorders>
            <w:shd w:val="clear" w:color="auto" w:fill="auto"/>
          </w:tcPr>
          <w:p w14:paraId="04359125" w14:textId="77777777" w:rsidR="00837C63" w:rsidRPr="00CF252D" w:rsidRDefault="00837C63" w:rsidP="007538CD">
            <w:pPr>
              <w:tabs>
                <w:tab w:val="left" w:pos="1134"/>
              </w:tabs>
              <w:ind w:left="-41"/>
              <w:jc w:val="center"/>
              <w:rPr>
                <w:rFonts w:ascii="Calibri" w:hAnsi="Calibri" w:cs="Calibri"/>
                <w:sz w:val="24"/>
                <w:szCs w:val="24"/>
              </w:rPr>
            </w:pPr>
          </w:p>
        </w:tc>
        <w:tc>
          <w:tcPr>
            <w:tcW w:w="6539" w:type="dxa"/>
            <w:tcBorders>
              <w:left w:val="single" w:sz="4" w:space="0" w:color="auto"/>
              <w:bottom w:val="single" w:sz="8" w:space="0" w:color="auto"/>
              <w:right w:val="single" w:sz="4" w:space="0" w:color="auto"/>
            </w:tcBorders>
            <w:shd w:val="clear" w:color="auto" w:fill="auto"/>
          </w:tcPr>
          <w:p w14:paraId="160DE540" w14:textId="77777777" w:rsidR="00837C63" w:rsidRPr="00CF252D" w:rsidRDefault="00837C63" w:rsidP="00837C63">
            <w:pPr>
              <w:rPr>
                <w:rFonts w:ascii="Calibri" w:hAnsi="Calibri" w:cs="Calibri"/>
                <w:sz w:val="24"/>
                <w:szCs w:val="24"/>
              </w:rPr>
            </w:pPr>
            <w:r w:rsidRPr="00CF252D">
              <w:rPr>
                <w:rFonts w:ascii="Calibri" w:hAnsi="Calibri" w:cs="Calibri"/>
                <w:sz w:val="24"/>
                <w:szCs w:val="24"/>
              </w:rPr>
              <w:t>Two weeks to assess impact of new restrictions.</w:t>
            </w:r>
          </w:p>
        </w:tc>
        <w:tc>
          <w:tcPr>
            <w:tcW w:w="1979" w:type="dxa"/>
            <w:vMerge/>
            <w:tcBorders>
              <w:left w:val="single" w:sz="4" w:space="0" w:color="auto"/>
              <w:bottom w:val="single" w:sz="8" w:space="0" w:color="auto"/>
              <w:right w:val="single" w:sz="8" w:space="0" w:color="auto"/>
            </w:tcBorders>
            <w:shd w:val="clear" w:color="auto" w:fill="auto"/>
          </w:tcPr>
          <w:p w14:paraId="2E20938E" w14:textId="77777777" w:rsidR="00837C63" w:rsidRPr="00CF252D" w:rsidRDefault="00837C63" w:rsidP="00837C63">
            <w:pPr>
              <w:rPr>
                <w:rFonts w:ascii="Calibri" w:hAnsi="Calibri" w:cs="Calibri"/>
                <w:sz w:val="24"/>
                <w:szCs w:val="24"/>
              </w:rPr>
            </w:pPr>
          </w:p>
        </w:tc>
      </w:tr>
      <w:tr w:rsidR="00837C63" w:rsidRPr="007C4CED" w14:paraId="2DC3F431" w14:textId="77777777" w:rsidTr="007538CD">
        <w:tc>
          <w:tcPr>
            <w:tcW w:w="847" w:type="dxa"/>
            <w:tcBorders>
              <w:top w:val="single" w:sz="8" w:space="0" w:color="auto"/>
              <w:bottom w:val="single" w:sz="8" w:space="0" w:color="auto"/>
            </w:tcBorders>
            <w:shd w:val="clear" w:color="auto" w:fill="auto"/>
          </w:tcPr>
          <w:p w14:paraId="75EB8D24" w14:textId="77777777" w:rsidR="00837C63" w:rsidRPr="00CF252D" w:rsidRDefault="00156CC9" w:rsidP="007538CD">
            <w:pPr>
              <w:tabs>
                <w:tab w:val="left" w:pos="1134"/>
              </w:tabs>
              <w:ind w:left="-41"/>
              <w:jc w:val="center"/>
              <w:rPr>
                <w:rFonts w:ascii="Calibri" w:hAnsi="Calibri" w:cs="Calibri"/>
                <w:sz w:val="24"/>
                <w:szCs w:val="24"/>
              </w:rPr>
            </w:pPr>
            <w:r w:rsidRPr="00CF252D">
              <w:rPr>
                <w:rFonts w:ascii="Calibri" w:hAnsi="Calibri" w:cs="Calibri"/>
                <w:sz w:val="24"/>
                <w:szCs w:val="24"/>
              </w:rPr>
              <w:br w:type="page"/>
            </w:r>
          </w:p>
        </w:tc>
        <w:tc>
          <w:tcPr>
            <w:tcW w:w="6539" w:type="dxa"/>
            <w:tcBorders>
              <w:top w:val="single" w:sz="8" w:space="0" w:color="auto"/>
              <w:bottom w:val="single" w:sz="8" w:space="0" w:color="auto"/>
            </w:tcBorders>
            <w:shd w:val="clear" w:color="auto" w:fill="auto"/>
          </w:tcPr>
          <w:p w14:paraId="689296B6" w14:textId="77777777" w:rsidR="00837C63" w:rsidRPr="00CF252D" w:rsidRDefault="00837C63" w:rsidP="00837C63">
            <w:pPr>
              <w:rPr>
                <w:rFonts w:ascii="Calibri" w:hAnsi="Calibri" w:cs="Calibri"/>
                <w:sz w:val="24"/>
                <w:szCs w:val="24"/>
              </w:rPr>
            </w:pPr>
          </w:p>
        </w:tc>
        <w:tc>
          <w:tcPr>
            <w:tcW w:w="1979" w:type="dxa"/>
            <w:tcBorders>
              <w:top w:val="single" w:sz="8" w:space="0" w:color="auto"/>
              <w:bottom w:val="single" w:sz="8" w:space="0" w:color="auto"/>
            </w:tcBorders>
            <w:shd w:val="clear" w:color="auto" w:fill="auto"/>
          </w:tcPr>
          <w:p w14:paraId="5AACAF0A" w14:textId="77777777" w:rsidR="00837C63" w:rsidRPr="00CF252D" w:rsidRDefault="00837C63" w:rsidP="00837C63">
            <w:pPr>
              <w:rPr>
                <w:rFonts w:ascii="Calibri" w:hAnsi="Calibri" w:cs="Calibri"/>
                <w:b/>
                <w:sz w:val="24"/>
                <w:szCs w:val="24"/>
              </w:rPr>
            </w:pPr>
          </w:p>
        </w:tc>
      </w:tr>
      <w:tr w:rsidR="00837C63" w:rsidRPr="007C4CED" w14:paraId="1FC3B37E" w14:textId="77777777" w:rsidTr="007538CD">
        <w:tc>
          <w:tcPr>
            <w:tcW w:w="847" w:type="dxa"/>
            <w:vMerge w:val="restart"/>
            <w:tcBorders>
              <w:top w:val="single" w:sz="8" w:space="0" w:color="auto"/>
              <w:left w:val="single" w:sz="8" w:space="0" w:color="auto"/>
              <w:bottom w:val="single" w:sz="8" w:space="0" w:color="auto"/>
              <w:right w:val="single" w:sz="4" w:space="0" w:color="auto"/>
            </w:tcBorders>
            <w:shd w:val="clear" w:color="auto" w:fill="auto"/>
            <w:vAlign w:val="center"/>
          </w:tcPr>
          <w:p w14:paraId="517BC24F" w14:textId="77777777" w:rsidR="00837C63" w:rsidRPr="00CF252D" w:rsidRDefault="00837C63" w:rsidP="007538CD">
            <w:pPr>
              <w:tabs>
                <w:tab w:val="left" w:pos="1134"/>
              </w:tabs>
              <w:ind w:left="-41"/>
              <w:jc w:val="center"/>
              <w:rPr>
                <w:rFonts w:ascii="Calibri" w:hAnsi="Calibri" w:cs="Calibri"/>
                <w:b/>
                <w:sz w:val="24"/>
                <w:szCs w:val="24"/>
              </w:rPr>
            </w:pPr>
            <w:r w:rsidRPr="00CF252D">
              <w:rPr>
                <w:rFonts w:ascii="Calibri" w:hAnsi="Calibri" w:cs="Calibri"/>
                <w:b/>
                <w:sz w:val="24"/>
                <w:szCs w:val="24"/>
              </w:rPr>
              <w:t>D-14</w:t>
            </w:r>
          </w:p>
        </w:tc>
        <w:tc>
          <w:tcPr>
            <w:tcW w:w="6539" w:type="dxa"/>
            <w:tcBorders>
              <w:top w:val="single" w:sz="8" w:space="0" w:color="auto"/>
              <w:left w:val="single" w:sz="4" w:space="0" w:color="auto"/>
              <w:right w:val="single" w:sz="4" w:space="0" w:color="auto"/>
            </w:tcBorders>
            <w:shd w:val="clear" w:color="auto" w:fill="auto"/>
          </w:tcPr>
          <w:p w14:paraId="13DA279E" w14:textId="77777777" w:rsidR="00837C63" w:rsidRPr="00CF252D" w:rsidRDefault="00837C63" w:rsidP="00837C63">
            <w:pPr>
              <w:rPr>
                <w:rFonts w:ascii="Calibri" w:hAnsi="Calibri" w:cs="Calibri"/>
                <w:sz w:val="24"/>
                <w:szCs w:val="24"/>
              </w:rPr>
            </w:pPr>
            <w:r w:rsidRPr="00CF252D">
              <w:rPr>
                <w:rFonts w:ascii="Calibri" w:hAnsi="Calibri" w:cs="Calibri"/>
                <w:sz w:val="24"/>
                <w:szCs w:val="24"/>
              </w:rPr>
              <w:t>Results of impact assessment of new restrictions.</w:t>
            </w:r>
          </w:p>
        </w:tc>
        <w:tc>
          <w:tcPr>
            <w:tcW w:w="1979"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14:paraId="332EA6D9" w14:textId="77777777" w:rsidR="00837C63" w:rsidRPr="00CF252D" w:rsidRDefault="004C3447" w:rsidP="00837C63">
            <w:pPr>
              <w:rPr>
                <w:rFonts w:ascii="Calibri" w:hAnsi="Calibri" w:cs="Calibri"/>
                <w:sz w:val="24"/>
                <w:szCs w:val="24"/>
              </w:rPr>
            </w:pPr>
            <w:r w:rsidRPr="00CF252D">
              <w:rPr>
                <w:rFonts w:ascii="Calibri" w:hAnsi="Calibri" w:cs="Calibri"/>
                <w:sz w:val="24"/>
                <w:szCs w:val="24"/>
              </w:rPr>
              <w:t>NM</w:t>
            </w:r>
          </w:p>
        </w:tc>
      </w:tr>
      <w:tr w:rsidR="00837C63" w:rsidRPr="007C4CED" w14:paraId="303A09B3" w14:textId="77777777" w:rsidTr="007538CD">
        <w:tc>
          <w:tcPr>
            <w:tcW w:w="847" w:type="dxa"/>
            <w:vMerge/>
            <w:tcBorders>
              <w:top w:val="single" w:sz="8" w:space="0" w:color="auto"/>
              <w:left w:val="single" w:sz="8" w:space="0" w:color="auto"/>
              <w:bottom w:val="single" w:sz="8" w:space="0" w:color="auto"/>
              <w:right w:val="single" w:sz="4" w:space="0" w:color="auto"/>
            </w:tcBorders>
            <w:shd w:val="clear" w:color="auto" w:fill="auto"/>
          </w:tcPr>
          <w:p w14:paraId="31C9A864" w14:textId="77777777" w:rsidR="00837C63" w:rsidRPr="00CF252D" w:rsidRDefault="00837C63" w:rsidP="007538CD">
            <w:pPr>
              <w:tabs>
                <w:tab w:val="left" w:pos="1134"/>
              </w:tabs>
              <w:ind w:left="-41"/>
              <w:jc w:val="center"/>
              <w:rPr>
                <w:rFonts w:ascii="Calibri" w:hAnsi="Calibri" w:cs="Calibri"/>
                <w:sz w:val="24"/>
                <w:szCs w:val="24"/>
              </w:rPr>
            </w:pPr>
          </w:p>
        </w:tc>
        <w:tc>
          <w:tcPr>
            <w:tcW w:w="6539" w:type="dxa"/>
            <w:tcBorders>
              <w:left w:val="single" w:sz="4" w:space="0" w:color="auto"/>
              <w:bottom w:val="single" w:sz="8" w:space="0" w:color="auto"/>
              <w:right w:val="single" w:sz="4" w:space="0" w:color="auto"/>
            </w:tcBorders>
            <w:shd w:val="clear" w:color="auto" w:fill="auto"/>
          </w:tcPr>
          <w:p w14:paraId="204DBFF9" w14:textId="77777777" w:rsidR="00837C63" w:rsidRPr="00CF252D" w:rsidRDefault="00837C63" w:rsidP="00837C63">
            <w:pPr>
              <w:rPr>
                <w:rFonts w:ascii="Calibri" w:hAnsi="Calibri" w:cs="Calibri"/>
                <w:sz w:val="24"/>
                <w:szCs w:val="24"/>
              </w:rPr>
            </w:pPr>
            <w:r w:rsidRPr="00CF252D">
              <w:rPr>
                <w:rFonts w:ascii="Calibri" w:hAnsi="Calibri" w:cs="Calibri"/>
                <w:sz w:val="24"/>
                <w:szCs w:val="24"/>
              </w:rPr>
              <w:t xml:space="preserve">Changes/amendments to be promulgated </w:t>
            </w:r>
            <w:r w:rsidR="00370BBC" w:rsidRPr="00CF252D">
              <w:rPr>
                <w:rFonts w:ascii="Calibri" w:hAnsi="Calibri" w:cs="Calibri"/>
                <w:sz w:val="24"/>
                <w:szCs w:val="24"/>
              </w:rPr>
              <w:t>via the “Increment File”</w:t>
            </w:r>
            <w:r w:rsidR="00370BBC" w:rsidRPr="00CF252D">
              <w:rPr>
                <w:rFonts w:ascii="Calibri" w:hAnsi="Calibri" w:cs="Calibri"/>
                <w:b/>
                <w:sz w:val="24"/>
                <w:szCs w:val="24"/>
              </w:rPr>
              <w:t xml:space="preserve"> </w:t>
            </w:r>
            <w:r w:rsidRPr="00CF252D">
              <w:rPr>
                <w:rFonts w:ascii="Calibri" w:hAnsi="Calibri" w:cs="Calibri"/>
                <w:sz w:val="24"/>
                <w:szCs w:val="24"/>
              </w:rPr>
              <w:t xml:space="preserve">on the </w:t>
            </w:r>
            <w:r w:rsidR="00766FED" w:rsidRPr="00CF252D">
              <w:rPr>
                <w:rFonts w:ascii="Calibri" w:hAnsi="Calibri" w:cs="Calibri"/>
                <w:sz w:val="24"/>
                <w:szCs w:val="24"/>
              </w:rPr>
              <w:t xml:space="preserve">NM </w:t>
            </w:r>
            <w:r w:rsidRPr="00CF252D">
              <w:rPr>
                <w:rFonts w:ascii="Calibri" w:hAnsi="Calibri" w:cs="Calibri"/>
                <w:sz w:val="24"/>
                <w:szCs w:val="24"/>
              </w:rPr>
              <w:t>NOP Portal.</w:t>
            </w:r>
          </w:p>
        </w:tc>
        <w:tc>
          <w:tcPr>
            <w:tcW w:w="1979" w:type="dxa"/>
            <w:vMerge/>
            <w:tcBorders>
              <w:left w:val="single" w:sz="4" w:space="0" w:color="auto"/>
              <w:bottom w:val="single" w:sz="8" w:space="0" w:color="auto"/>
              <w:right w:val="single" w:sz="8" w:space="0" w:color="auto"/>
            </w:tcBorders>
            <w:shd w:val="clear" w:color="auto" w:fill="auto"/>
          </w:tcPr>
          <w:p w14:paraId="61CA7D69" w14:textId="77777777" w:rsidR="00837C63" w:rsidRPr="00CF252D" w:rsidRDefault="00837C63" w:rsidP="00837C63">
            <w:pPr>
              <w:rPr>
                <w:rFonts w:ascii="Calibri" w:hAnsi="Calibri" w:cs="Calibri"/>
                <w:sz w:val="24"/>
                <w:szCs w:val="24"/>
              </w:rPr>
            </w:pPr>
          </w:p>
        </w:tc>
      </w:tr>
      <w:tr w:rsidR="00837C63" w:rsidRPr="007C4CED" w14:paraId="069D2C34" w14:textId="77777777" w:rsidTr="007538CD">
        <w:tc>
          <w:tcPr>
            <w:tcW w:w="847" w:type="dxa"/>
            <w:tcBorders>
              <w:top w:val="single" w:sz="8" w:space="0" w:color="auto"/>
              <w:bottom w:val="single" w:sz="8" w:space="0" w:color="auto"/>
            </w:tcBorders>
            <w:shd w:val="clear" w:color="auto" w:fill="auto"/>
          </w:tcPr>
          <w:p w14:paraId="3D92E8BA" w14:textId="77777777" w:rsidR="00837C63" w:rsidRPr="00CF252D" w:rsidRDefault="00837C63" w:rsidP="007538CD">
            <w:pPr>
              <w:tabs>
                <w:tab w:val="left" w:pos="1134"/>
              </w:tabs>
              <w:ind w:left="-41"/>
              <w:jc w:val="center"/>
              <w:rPr>
                <w:rFonts w:ascii="Calibri" w:hAnsi="Calibri" w:cs="Calibri"/>
                <w:sz w:val="24"/>
                <w:szCs w:val="24"/>
              </w:rPr>
            </w:pPr>
          </w:p>
        </w:tc>
        <w:tc>
          <w:tcPr>
            <w:tcW w:w="6539" w:type="dxa"/>
            <w:tcBorders>
              <w:top w:val="single" w:sz="8" w:space="0" w:color="auto"/>
              <w:bottom w:val="single" w:sz="8" w:space="0" w:color="auto"/>
            </w:tcBorders>
            <w:shd w:val="clear" w:color="auto" w:fill="auto"/>
          </w:tcPr>
          <w:p w14:paraId="47F6F319" w14:textId="77777777" w:rsidR="00837C63" w:rsidRPr="00CF252D" w:rsidRDefault="00837C63" w:rsidP="00837C63">
            <w:pPr>
              <w:rPr>
                <w:rFonts w:ascii="Calibri" w:hAnsi="Calibri" w:cs="Calibri"/>
                <w:sz w:val="24"/>
                <w:szCs w:val="24"/>
              </w:rPr>
            </w:pPr>
          </w:p>
        </w:tc>
        <w:tc>
          <w:tcPr>
            <w:tcW w:w="1979" w:type="dxa"/>
            <w:tcBorders>
              <w:top w:val="single" w:sz="8" w:space="0" w:color="auto"/>
              <w:bottom w:val="single" w:sz="8" w:space="0" w:color="auto"/>
            </w:tcBorders>
            <w:shd w:val="clear" w:color="auto" w:fill="auto"/>
          </w:tcPr>
          <w:p w14:paraId="67D8E384" w14:textId="77777777" w:rsidR="00837C63" w:rsidRPr="00CF252D" w:rsidRDefault="00837C63" w:rsidP="00837C63">
            <w:pPr>
              <w:rPr>
                <w:rFonts w:ascii="Calibri" w:hAnsi="Calibri" w:cs="Calibri"/>
                <w:b/>
                <w:sz w:val="24"/>
                <w:szCs w:val="24"/>
                <w:highlight w:val="yellow"/>
              </w:rPr>
            </w:pPr>
          </w:p>
        </w:tc>
      </w:tr>
      <w:tr w:rsidR="00837C63" w:rsidRPr="007C4CED" w14:paraId="77291DFF" w14:textId="77777777" w:rsidTr="007538CD">
        <w:tc>
          <w:tcPr>
            <w:tcW w:w="847" w:type="dxa"/>
            <w:tcBorders>
              <w:top w:val="single" w:sz="4" w:space="0" w:color="auto"/>
              <w:left w:val="single" w:sz="8" w:space="0" w:color="auto"/>
              <w:bottom w:val="single" w:sz="8" w:space="0" w:color="auto"/>
              <w:right w:val="single" w:sz="4" w:space="0" w:color="auto"/>
            </w:tcBorders>
            <w:shd w:val="clear" w:color="auto" w:fill="auto"/>
          </w:tcPr>
          <w:p w14:paraId="56B573EC" w14:textId="77777777" w:rsidR="00837C63" w:rsidRPr="00CF252D" w:rsidRDefault="006B74C2" w:rsidP="007538CD">
            <w:pPr>
              <w:tabs>
                <w:tab w:val="left" w:pos="1134"/>
              </w:tabs>
              <w:jc w:val="center"/>
              <w:rPr>
                <w:rFonts w:ascii="Calibri" w:hAnsi="Calibri" w:cs="Calibri"/>
                <w:sz w:val="24"/>
                <w:szCs w:val="24"/>
              </w:rPr>
            </w:pPr>
            <w:r w:rsidRPr="00CF252D">
              <w:rPr>
                <w:rFonts w:ascii="Calibri" w:hAnsi="Calibri" w:cs="Calibri"/>
                <w:b/>
                <w:sz w:val="24"/>
                <w:szCs w:val="24"/>
              </w:rPr>
              <w:t>D-10</w:t>
            </w:r>
          </w:p>
        </w:tc>
        <w:tc>
          <w:tcPr>
            <w:tcW w:w="6539" w:type="dxa"/>
            <w:tcBorders>
              <w:top w:val="single" w:sz="4" w:space="0" w:color="auto"/>
              <w:left w:val="single" w:sz="4" w:space="0" w:color="auto"/>
              <w:bottom w:val="single" w:sz="8" w:space="0" w:color="auto"/>
              <w:right w:val="single" w:sz="4" w:space="0" w:color="auto"/>
            </w:tcBorders>
            <w:shd w:val="clear" w:color="auto" w:fill="auto"/>
          </w:tcPr>
          <w:p w14:paraId="0A2D04F2" w14:textId="77777777" w:rsidR="00837C63" w:rsidRPr="00CF252D" w:rsidRDefault="00837C63" w:rsidP="00837C63">
            <w:pPr>
              <w:rPr>
                <w:rFonts w:ascii="Calibri" w:hAnsi="Calibri" w:cs="Calibri"/>
                <w:sz w:val="24"/>
                <w:szCs w:val="24"/>
              </w:rPr>
            </w:pPr>
            <w:r w:rsidRPr="00CF252D">
              <w:rPr>
                <w:rFonts w:ascii="Calibri" w:hAnsi="Calibri" w:cs="Calibri"/>
                <w:sz w:val="24"/>
                <w:szCs w:val="24"/>
              </w:rPr>
              <w:t>Freeze of ENVironment tape for AIRAC.</w:t>
            </w:r>
          </w:p>
        </w:tc>
        <w:tc>
          <w:tcPr>
            <w:tcW w:w="1979" w:type="dxa"/>
            <w:tcBorders>
              <w:top w:val="single" w:sz="4" w:space="0" w:color="auto"/>
              <w:left w:val="single" w:sz="4" w:space="0" w:color="auto"/>
              <w:bottom w:val="single" w:sz="8" w:space="0" w:color="auto"/>
              <w:right w:val="single" w:sz="8" w:space="0" w:color="auto"/>
            </w:tcBorders>
            <w:shd w:val="clear" w:color="auto" w:fill="auto"/>
          </w:tcPr>
          <w:p w14:paraId="7C237414" w14:textId="77777777" w:rsidR="00837C63" w:rsidRPr="00CF252D" w:rsidRDefault="004C3447" w:rsidP="00837C63">
            <w:pPr>
              <w:rPr>
                <w:rFonts w:ascii="Calibri" w:hAnsi="Calibri" w:cs="Calibri"/>
                <w:sz w:val="24"/>
                <w:szCs w:val="24"/>
              </w:rPr>
            </w:pPr>
            <w:r w:rsidRPr="00CF252D">
              <w:rPr>
                <w:rFonts w:ascii="Calibri" w:hAnsi="Calibri" w:cs="Calibri"/>
                <w:sz w:val="24"/>
                <w:szCs w:val="24"/>
              </w:rPr>
              <w:t>NM</w:t>
            </w:r>
          </w:p>
        </w:tc>
      </w:tr>
    </w:tbl>
    <w:p w14:paraId="7F70ADDA" w14:textId="77777777" w:rsidR="00E45717" w:rsidRPr="00CF252D" w:rsidRDefault="00E45717" w:rsidP="00837C63">
      <w:pPr>
        <w:jc w:val="both"/>
        <w:rPr>
          <w:rFonts w:ascii="Calibri" w:hAnsi="Calibri" w:cs="Calibri"/>
          <w:bCs/>
          <w:sz w:val="24"/>
          <w:szCs w:val="24"/>
        </w:rPr>
      </w:pPr>
    </w:p>
    <w:p w14:paraId="20CA8BE5" w14:textId="77777777" w:rsidR="00837C63" w:rsidRPr="00CF252D" w:rsidRDefault="00837C63" w:rsidP="007A4A72">
      <w:pPr>
        <w:numPr>
          <w:ilvl w:val="0"/>
          <w:numId w:val="20"/>
        </w:numPr>
        <w:jc w:val="both"/>
        <w:rPr>
          <w:rFonts w:ascii="Calibri" w:hAnsi="Calibri" w:cs="Calibri"/>
          <w:bCs/>
          <w:sz w:val="24"/>
          <w:szCs w:val="24"/>
        </w:rPr>
      </w:pPr>
      <w:r w:rsidRPr="00CF252D">
        <w:rPr>
          <w:rFonts w:ascii="Calibri" w:hAnsi="Calibri" w:cs="Calibri"/>
          <w:color w:val="19161B"/>
          <w:sz w:val="24"/>
          <w:szCs w:val="24"/>
        </w:rPr>
        <w:t>Where applicable, publication of route availability in national aeronautical information publications shall be fully consistent with this common reference document.</w:t>
      </w:r>
    </w:p>
    <w:p w14:paraId="156581DF" w14:textId="77777777" w:rsidR="00E45717" w:rsidRPr="00CF252D" w:rsidRDefault="00E45717" w:rsidP="00837C63">
      <w:pPr>
        <w:jc w:val="both"/>
        <w:rPr>
          <w:rFonts w:ascii="Calibri" w:hAnsi="Calibri" w:cs="Calibri"/>
          <w:sz w:val="24"/>
          <w:szCs w:val="24"/>
        </w:rPr>
      </w:pPr>
    </w:p>
    <w:p w14:paraId="72340BE5"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sz w:val="24"/>
          <w:szCs w:val="24"/>
        </w:rPr>
        <w:t>TACTICAL OPERATIONS</w:t>
      </w:r>
    </w:p>
    <w:p w14:paraId="51B93FC2" w14:textId="77777777" w:rsidR="00837C63" w:rsidRPr="00CF252D" w:rsidRDefault="00837C63" w:rsidP="00837C63">
      <w:pPr>
        <w:jc w:val="both"/>
        <w:rPr>
          <w:rFonts w:ascii="Calibri" w:hAnsi="Calibri" w:cs="Calibri"/>
          <w:sz w:val="24"/>
          <w:szCs w:val="24"/>
        </w:rPr>
      </w:pPr>
    </w:p>
    <w:p w14:paraId="4ACFE126"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sz w:val="24"/>
          <w:szCs w:val="24"/>
        </w:rPr>
        <w:t>The Network Manager in conjunction with the FMPs will monitor the actual situation during the day of operation to ensure the RAD is achieving the balance of traffic required.</w:t>
      </w:r>
    </w:p>
    <w:p w14:paraId="23FD4952" w14:textId="77777777" w:rsidR="00837C63" w:rsidRPr="00CF252D" w:rsidRDefault="00837C63" w:rsidP="00837C63">
      <w:pPr>
        <w:jc w:val="both"/>
        <w:rPr>
          <w:rFonts w:ascii="Calibri" w:hAnsi="Calibri" w:cs="Calibri"/>
          <w:sz w:val="24"/>
          <w:szCs w:val="24"/>
        </w:rPr>
      </w:pPr>
    </w:p>
    <w:p w14:paraId="46F29273"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sz w:val="24"/>
          <w:szCs w:val="24"/>
        </w:rPr>
        <w:t>During periods of unanticipated high demand the Network Manager may co-ordinate an extension to the period of validity of routeing scenarios with the relevant FMPs.  This will be published by AIM, giving at least three hours notice.</w:t>
      </w:r>
    </w:p>
    <w:p w14:paraId="62E92070" w14:textId="77777777" w:rsidR="00837C63" w:rsidRPr="00CF252D" w:rsidRDefault="00837C63" w:rsidP="00837C63">
      <w:pPr>
        <w:jc w:val="both"/>
        <w:rPr>
          <w:rFonts w:ascii="Calibri" w:hAnsi="Calibri" w:cs="Calibri"/>
          <w:sz w:val="24"/>
          <w:szCs w:val="24"/>
        </w:rPr>
      </w:pPr>
    </w:p>
    <w:p w14:paraId="248E60A6"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sz w:val="24"/>
          <w:szCs w:val="24"/>
        </w:rPr>
        <w:t>During periods of significant improvement to the ATFCM situation, the Network Manager will co-ordinate with the relevant FMP, a reduction in the period of validity of scenarios.  This will be published by AIM.</w:t>
      </w:r>
    </w:p>
    <w:p w14:paraId="051E92BB" w14:textId="77777777" w:rsidR="00837C63" w:rsidRPr="00CF252D" w:rsidRDefault="00837C63" w:rsidP="00837C63">
      <w:pPr>
        <w:jc w:val="both"/>
        <w:rPr>
          <w:rFonts w:ascii="Calibri" w:hAnsi="Calibri" w:cs="Calibri"/>
          <w:sz w:val="24"/>
          <w:szCs w:val="24"/>
        </w:rPr>
      </w:pPr>
    </w:p>
    <w:p w14:paraId="00EFBBEC"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sz w:val="24"/>
          <w:szCs w:val="24"/>
        </w:rPr>
        <w:t>If, due to a major unexpected event, there is a significant disturbance to traffic patterns, after co-ordination with the relevant parties (FMPs and AO’s), the Network Manager may suspend part of the RAD and provide alternative routeings.</w:t>
      </w:r>
    </w:p>
    <w:p w14:paraId="0808F1C1" w14:textId="77777777" w:rsidR="005113D5" w:rsidRPr="00CF252D" w:rsidRDefault="005113D5" w:rsidP="00BC3114">
      <w:pPr>
        <w:autoSpaceDE w:val="0"/>
        <w:autoSpaceDN w:val="0"/>
        <w:adjustRightInd w:val="0"/>
        <w:rPr>
          <w:rFonts w:ascii="Calibri" w:hAnsi="Calibri" w:cs="Calibri"/>
          <w:sz w:val="24"/>
          <w:szCs w:val="24"/>
          <w:lang w:bidi="hi-IN"/>
        </w:rPr>
      </w:pPr>
    </w:p>
    <w:p w14:paraId="5A2F2240"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kern w:val="36"/>
          <w:sz w:val="24"/>
          <w:szCs w:val="24"/>
        </w:rPr>
        <w:t>With effect from AIRAC -6 day (D -6), implemented RAD Data is considered as</w:t>
      </w:r>
      <w:r w:rsidRPr="00CF252D">
        <w:rPr>
          <w:rFonts w:ascii="Calibri" w:hAnsi="Calibri" w:cs="Calibri"/>
          <w:sz w:val="24"/>
          <w:szCs w:val="24"/>
        </w:rPr>
        <w:t xml:space="preserve"> </w:t>
      </w:r>
      <w:r w:rsidRPr="00CF252D">
        <w:rPr>
          <w:rFonts w:ascii="Calibri" w:hAnsi="Calibri" w:cs="Calibri"/>
          <w:kern w:val="36"/>
          <w:sz w:val="24"/>
          <w:szCs w:val="24"/>
        </w:rPr>
        <w:t xml:space="preserve">Operational. Management of </w:t>
      </w:r>
      <w:r w:rsidR="00FE07CD" w:rsidRPr="00CF252D">
        <w:rPr>
          <w:rFonts w:ascii="Calibri" w:hAnsi="Calibri" w:cs="Calibri"/>
          <w:kern w:val="36"/>
          <w:sz w:val="24"/>
          <w:szCs w:val="24"/>
        </w:rPr>
        <w:t xml:space="preserve">such </w:t>
      </w:r>
      <w:r w:rsidRPr="00CF252D">
        <w:rPr>
          <w:rFonts w:ascii="Calibri" w:hAnsi="Calibri" w:cs="Calibri"/>
          <w:kern w:val="36"/>
          <w:sz w:val="24"/>
          <w:szCs w:val="24"/>
        </w:rPr>
        <w:t>changes to the RAD is the responsibility of the NRC of the originating State</w:t>
      </w:r>
      <w:r w:rsidR="00BB1B06" w:rsidRPr="00CF252D">
        <w:rPr>
          <w:rFonts w:ascii="Calibri" w:hAnsi="Calibri" w:cs="Calibri"/>
          <w:kern w:val="36"/>
          <w:sz w:val="24"/>
          <w:szCs w:val="24"/>
        </w:rPr>
        <w:t xml:space="preserve"> </w:t>
      </w:r>
    </w:p>
    <w:p w14:paraId="5D41CBE0" w14:textId="77777777" w:rsidR="00BC578C" w:rsidRPr="00CF252D" w:rsidRDefault="00BC578C" w:rsidP="00837C63">
      <w:pPr>
        <w:jc w:val="both"/>
        <w:rPr>
          <w:rFonts w:ascii="Calibri" w:hAnsi="Calibri" w:cs="Calibri"/>
          <w:kern w:val="36"/>
          <w:sz w:val="24"/>
          <w:szCs w:val="24"/>
        </w:rPr>
      </w:pPr>
    </w:p>
    <w:p w14:paraId="403731A2" w14:textId="77777777" w:rsidR="00837C63" w:rsidRPr="00CF252D" w:rsidRDefault="00837C63" w:rsidP="007A4A72">
      <w:pPr>
        <w:numPr>
          <w:ilvl w:val="0"/>
          <w:numId w:val="18"/>
        </w:numPr>
        <w:jc w:val="both"/>
        <w:rPr>
          <w:rFonts w:ascii="Calibri" w:hAnsi="Calibri" w:cs="Calibri"/>
          <w:sz w:val="24"/>
          <w:szCs w:val="24"/>
        </w:rPr>
      </w:pPr>
      <w:r w:rsidRPr="00CF252D">
        <w:rPr>
          <w:rFonts w:ascii="Calibri" w:hAnsi="Calibri" w:cs="Calibri"/>
          <w:kern w:val="36"/>
          <w:sz w:val="24"/>
          <w:szCs w:val="24"/>
        </w:rPr>
        <w:t>If, after AIRAC -6 day (D -6), a State discovers an error or omission to the RAD</w:t>
      </w:r>
      <w:r w:rsidRPr="00CF252D">
        <w:rPr>
          <w:rFonts w:ascii="Calibri" w:hAnsi="Calibri" w:cs="Calibri"/>
          <w:sz w:val="24"/>
          <w:szCs w:val="24"/>
        </w:rPr>
        <w:t xml:space="preserve"> </w:t>
      </w:r>
      <w:r w:rsidRPr="00CF252D">
        <w:rPr>
          <w:rFonts w:ascii="Calibri" w:hAnsi="Calibri" w:cs="Calibri"/>
          <w:kern w:val="36"/>
          <w:sz w:val="24"/>
          <w:szCs w:val="24"/>
        </w:rPr>
        <w:t xml:space="preserve">that is SAFETY RELATED, then </w:t>
      </w:r>
      <w:r w:rsidR="00BB1B06" w:rsidRPr="00CF252D">
        <w:rPr>
          <w:rFonts w:ascii="Calibri" w:hAnsi="Calibri" w:cs="Calibri"/>
          <w:kern w:val="36"/>
          <w:sz w:val="24"/>
          <w:szCs w:val="24"/>
        </w:rPr>
        <w:t>i</w:t>
      </w:r>
      <w:r w:rsidRPr="00CF252D">
        <w:rPr>
          <w:rFonts w:ascii="Calibri" w:hAnsi="Calibri" w:cs="Calibri"/>
          <w:kern w:val="36"/>
          <w:sz w:val="24"/>
          <w:szCs w:val="24"/>
        </w:rPr>
        <w:t xml:space="preserve">t is the responsibility of the NRC to contact </w:t>
      </w:r>
      <w:r w:rsidR="006E07FC" w:rsidRPr="00CF252D">
        <w:rPr>
          <w:rFonts w:ascii="Calibri" w:hAnsi="Calibri" w:cs="Calibri"/>
          <w:kern w:val="36"/>
          <w:sz w:val="24"/>
          <w:szCs w:val="24"/>
        </w:rPr>
        <w:t>t</w:t>
      </w:r>
      <w:r w:rsidR="000709C0" w:rsidRPr="00CF252D">
        <w:rPr>
          <w:rFonts w:ascii="Calibri" w:hAnsi="Calibri" w:cs="Calibri"/>
          <w:sz w:val="24"/>
          <w:szCs w:val="24"/>
        </w:rPr>
        <w:t xml:space="preserve">he NM </w:t>
      </w:r>
      <w:r w:rsidRPr="00CF252D">
        <w:rPr>
          <w:rFonts w:ascii="Calibri" w:hAnsi="Calibri" w:cs="Calibri"/>
          <w:kern w:val="36"/>
          <w:sz w:val="24"/>
          <w:szCs w:val="24"/>
        </w:rPr>
        <w:t xml:space="preserve">RAD Team to request a live update of the </w:t>
      </w:r>
      <w:r w:rsidR="00FE07CD" w:rsidRPr="00CF252D">
        <w:rPr>
          <w:rFonts w:ascii="Calibri" w:hAnsi="Calibri" w:cs="Calibri"/>
          <w:kern w:val="36"/>
          <w:sz w:val="24"/>
          <w:szCs w:val="24"/>
        </w:rPr>
        <w:t xml:space="preserve">NM CACD </w:t>
      </w:r>
      <w:r w:rsidRPr="00CF252D">
        <w:rPr>
          <w:rFonts w:ascii="Calibri" w:hAnsi="Calibri" w:cs="Calibri"/>
          <w:kern w:val="36"/>
          <w:sz w:val="24"/>
          <w:szCs w:val="24"/>
        </w:rPr>
        <w:t xml:space="preserve">in order to correct the problem. </w:t>
      </w:r>
      <w:r w:rsidR="00FE07CD" w:rsidRPr="00CF252D">
        <w:rPr>
          <w:rFonts w:ascii="Calibri" w:hAnsi="Calibri" w:cs="Calibri"/>
          <w:kern w:val="36"/>
          <w:sz w:val="24"/>
          <w:szCs w:val="24"/>
        </w:rPr>
        <w:t>The safety related RAD error or omission shall</w:t>
      </w:r>
      <w:r w:rsidR="00FE07CD" w:rsidRPr="00CF252D">
        <w:rPr>
          <w:rFonts w:ascii="Calibri" w:hAnsi="Calibri" w:cs="Calibri"/>
          <w:color w:val="FF0000"/>
          <w:kern w:val="36"/>
          <w:sz w:val="24"/>
          <w:szCs w:val="24"/>
        </w:rPr>
        <w:t xml:space="preserve"> </w:t>
      </w:r>
      <w:r w:rsidR="00FE07CD" w:rsidRPr="00CF252D">
        <w:rPr>
          <w:rFonts w:ascii="Calibri" w:hAnsi="Calibri" w:cs="Calibri"/>
          <w:kern w:val="36"/>
          <w:sz w:val="24"/>
          <w:szCs w:val="24"/>
        </w:rPr>
        <w:t>be exceptionally annotated as such and shall be sent via e-mail to the NM RAD Team in accordance with ERNIP Part 4.</w:t>
      </w:r>
      <w:r w:rsidRPr="00CF252D">
        <w:rPr>
          <w:rFonts w:ascii="Calibri" w:hAnsi="Calibri" w:cs="Calibri"/>
          <w:kern w:val="36"/>
          <w:sz w:val="24"/>
          <w:szCs w:val="24"/>
        </w:rPr>
        <w:t xml:space="preserve"> </w:t>
      </w:r>
      <w:r w:rsidR="000709C0" w:rsidRPr="00CF252D">
        <w:rPr>
          <w:rFonts w:ascii="Calibri" w:hAnsi="Calibri" w:cs="Calibri"/>
          <w:sz w:val="24"/>
          <w:szCs w:val="24"/>
        </w:rPr>
        <w:t xml:space="preserve">The NM </w:t>
      </w:r>
      <w:r w:rsidRPr="00CF252D">
        <w:rPr>
          <w:rFonts w:ascii="Calibri" w:hAnsi="Calibri" w:cs="Calibri"/>
          <w:kern w:val="36"/>
          <w:sz w:val="24"/>
          <w:szCs w:val="24"/>
        </w:rPr>
        <w:t xml:space="preserve">RAD Team will only act after consultation with the NRC or his designated Deputy.  Following the consultation process </w:t>
      </w:r>
      <w:r w:rsidR="006E07FC" w:rsidRPr="00CF252D">
        <w:rPr>
          <w:rFonts w:ascii="Calibri" w:hAnsi="Calibri" w:cs="Calibri"/>
          <w:kern w:val="36"/>
          <w:sz w:val="24"/>
          <w:szCs w:val="24"/>
        </w:rPr>
        <w:t>t</w:t>
      </w:r>
      <w:r w:rsidR="000709C0" w:rsidRPr="00CF252D">
        <w:rPr>
          <w:rFonts w:ascii="Calibri" w:hAnsi="Calibri" w:cs="Calibri"/>
          <w:sz w:val="24"/>
          <w:szCs w:val="24"/>
        </w:rPr>
        <w:t xml:space="preserve">he NM </w:t>
      </w:r>
      <w:r w:rsidRPr="00CF252D">
        <w:rPr>
          <w:rFonts w:ascii="Calibri" w:hAnsi="Calibri" w:cs="Calibri"/>
          <w:kern w:val="36"/>
          <w:sz w:val="24"/>
          <w:szCs w:val="24"/>
        </w:rPr>
        <w:t xml:space="preserve">RAD Team shall create the necessary DMR and the change shall be promulgated </w:t>
      </w:r>
      <w:r w:rsidR="00370BBC" w:rsidRPr="00CF252D">
        <w:rPr>
          <w:rFonts w:ascii="Calibri" w:hAnsi="Calibri" w:cs="Calibri"/>
          <w:sz w:val="24"/>
          <w:szCs w:val="24"/>
        </w:rPr>
        <w:t>via the “Increment File”</w:t>
      </w:r>
      <w:r w:rsidRPr="00CF252D">
        <w:rPr>
          <w:rFonts w:ascii="Calibri" w:hAnsi="Calibri" w:cs="Calibri"/>
          <w:kern w:val="36"/>
          <w:sz w:val="24"/>
          <w:szCs w:val="24"/>
        </w:rPr>
        <w:t>.  During the weekend, the ACC shall contact the Current Operations Manager and the matter shall be handled MANually. A second alternative is to request that the restriction in question be DISABLED in ENVironment so that there will not be a check at IFPS.</w:t>
      </w:r>
    </w:p>
    <w:p w14:paraId="2077E4DA" w14:textId="77777777" w:rsidR="00240059" w:rsidRPr="00CF252D" w:rsidRDefault="00240059" w:rsidP="00240059">
      <w:pPr>
        <w:jc w:val="both"/>
        <w:rPr>
          <w:rFonts w:ascii="Calibri" w:hAnsi="Calibri" w:cs="Calibri"/>
          <w:sz w:val="24"/>
          <w:szCs w:val="24"/>
        </w:rPr>
      </w:pPr>
    </w:p>
    <w:p w14:paraId="3293403C" w14:textId="77777777" w:rsidR="00837C63" w:rsidRPr="00CF252D" w:rsidRDefault="00837C63" w:rsidP="00837C63">
      <w:pPr>
        <w:jc w:val="both"/>
        <w:rPr>
          <w:rFonts w:ascii="Calibri" w:hAnsi="Calibri" w:cs="Calibri"/>
          <w:sz w:val="24"/>
          <w:szCs w:val="24"/>
        </w:rPr>
      </w:pPr>
    </w:p>
    <w:p w14:paraId="56140ABF" w14:textId="77777777" w:rsidR="00837C63" w:rsidRPr="00CF252D" w:rsidRDefault="00837C63" w:rsidP="007538CD">
      <w:pPr>
        <w:numPr>
          <w:ilvl w:val="0"/>
          <w:numId w:val="2"/>
        </w:numPr>
        <w:jc w:val="both"/>
        <w:rPr>
          <w:rFonts w:ascii="Calibri" w:hAnsi="Calibri" w:cs="Calibri"/>
          <w:b/>
          <w:sz w:val="24"/>
          <w:szCs w:val="24"/>
        </w:rPr>
      </w:pPr>
      <w:r w:rsidRPr="00CF252D">
        <w:rPr>
          <w:rFonts w:ascii="Calibri" w:hAnsi="Calibri" w:cs="Calibri"/>
          <w:b/>
          <w:bCs/>
          <w:kern w:val="36"/>
          <w:sz w:val="24"/>
          <w:szCs w:val="24"/>
        </w:rPr>
        <w:t>RAD REVIEW</w:t>
      </w:r>
    </w:p>
    <w:p w14:paraId="59ED3021" w14:textId="77777777" w:rsidR="00837C63" w:rsidRPr="00CF252D" w:rsidRDefault="00837C63" w:rsidP="00837C63">
      <w:pPr>
        <w:jc w:val="both"/>
        <w:rPr>
          <w:rFonts w:ascii="Calibri" w:hAnsi="Calibri" w:cs="Calibri"/>
          <w:sz w:val="24"/>
          <w:szCs w:val="24"/>
        </w:rPr>
      </w:pPr>
    </w:p>
    <w:p w14:paraId="7B5C4DA8" w14:textId="77777777" w:rsidR="00837C63" w:rsidRPr="00CF252D" w:rsidRDefault="000709C0" w:rsidP="007A4A72">
      <w:pPr>
        <w:numPr>
          <w:ilvl w:val="0"/>
          <w:numId w:val="19"/>
        </w:numPr>
        <w:jc w:val="both"/>
        <w:rPr>
          <w:rFonts w:ascii="Calibri" w:hAnsi="Calibri" w:cs="Calibri"/>
          <w:sz w:val="24"/>
          <w:szCs w:val="24"/>
        </w:rPr>
      </w:pPr>
      <w:r w:rsidRPr="00CF252D">
        <w:rPr>
          <w:rFonts w:ascii="Calibri" w:hAnsi="Calibri" w:cs="Calibri"/>
          <w:sz w:val="24"/>
          <w:szCs w:val="24"/>
        </w:rPr>
        <w:t xml:space="preserve">The NM </w:t>
      </w:r>
      <w:r w:rsidR="00837C63" w:rsidRPr="00CF252D">
        <w:rPr>
          <w:rFonts w:ascii="Calibri" w:hAnsi="Calibri" w:cs="Calibri"/>
          <w:sz w:val="24"/>
          <w:szCs w:val="24"/>
        </w:rPr>
        <w:t xml:space="preserve">RAD Team </w:t>
      </w:r>
      <w:r w:rsidR="00837C63" w:rsidRPr="00CF252D">
        <w:rPr>
          <w:rFonts w:ascii="Calibri" w:hAnsi="Calibri" w:cs="Calibri"/>
          <w:kern w:val="36"/>
          <w:sz w:val="24"/>
          <w:szCs w:val="24"/>
        </w:rPr>
        <w:t>is responsible for coordination of the entire RAD review process.</w:t>
      </w:r>
    </w:p>
    <w:p w14:paraId="1F1C26E9" w14:textId="77777777" w:rsidR="00837C63" w:rsidRPr="00CF252D" w:rsidRDefault="00837C63" w:rsidP="00837C63">
      <w:pPr>
        <w:jc w:val="both"/>
        <w:rPr>
          <w:rFonts w:ascii="Calibri" w:hAnsi="Calibri" w:cs="Calibri"/>
          <w:sz w:val="24"/>
          <w:szCs w:val="24"/>
        </w:rPr>
      </w:pPr>
    </w:p>
    <w:p w14:paraId="160D7C4F" w14:textId="77777777" w:rsidR="00837C63" w:rsidRPr="00CF252D" w:rsidRDefault="00837C63" w:rsidP="007A4A72">
      <w:pPr>
        <w:numPr>
          <w:ilvl w:val="0"/>
          <w:numId w:val="19"/>
        </w:numPr>
        <w:jc w:val="both"/>
        <w:rPr>
          <w:rFonts w:ascii="Calibri" w:hAnsi="Calibri" w:cs="Calibri"/>
          <w:sz w:val="24"/>
          <w:szCs w:val="24"/>
        </w:rPr>
      </w:pPr>
      <w:r w:rsidRPr="00CF252D">
        <w:rPr>
          <w:rFonts w:ascii="Calibri" w:hAnsi="Calibri" w:cs="Calibri"/>
          <w:kern w:val="36"/>
          <w:sz w:val="24"/>
          <w:szCs w:val="24"/>
        </w:rPr>
        <w:t xml:space="preserve">The RAD review is required to ensure that all data contained within the RAD is current and correct.  The review is also the opportunity to ensure that any modifications, within the incremental update to </w:t>
      </w:r>
      <w:r w:rsidRPr="00CF252D">
        <w:rPr>
          <w:rFonts w:ascii="Calibri" w:hAnsi="Calibri" w:cs="Calibri"/>
          <w:sz w:val="24"/>
          <w:szCs w:val="24"/>
        </w:rPr>
        <w:t xml:space="preserve">the Network Manager Operational </w:t>
      </w:r>
      <w:r w:rsidRPr="00CF252D">
        <w:rPr>
          <w:rFonts w:ascii="Calibri" w:hAnsi="Calibri" w:cs="Calibri"/>
          <w:kern w:val="36"/>
          <w:sz w:val="24"/>
          <w:szCs w:val="24"/>
        </w:rPr>
        <w:t>systems, are reflected in the construction of RAD restrictions.</w:t>
      </w:r>
    </w:p>
    <w:p w14:paraId="1E669700" w14:textId="77777777" w:rsidR="00837C63" w:rsidRPr="00CF252D" w:rsidRDefault="00837C63" w:rsidP="00837C63">
      <w:pPr>
        <w:jc w:val="both"/>
        <w:rPr>
          <w:rFonts w:ascii="Calibri" w:hAnsi="Calibri" w:cs="Calibri"/>
          <w:sz w:val="24"/>
          <w:szCs w:val="24"/>
        </w:rPr>
      </w:pPr>
    </w:p>
    <w:p w14:paraId="60BBAC98" w14:textId="77777777" w:rsidR="00837C63" w:rsidRPr="00CF252D" w:rsidRDefault="00837C63" w:rsidP="007A4A72">
      <w:pPr>
        <w:numPr>
          <w:ilvl w:val="0"/>
          <w:numId w:val="19"/>
        </w:numPr>
        <w:jc w:val="both"/>
        <w:rPr>
          <w:rFonts w:ascii="Calibri" w:hAnsi="Calibri" w:cs="Calibri"/>
          <w:sz w:val="24"/>
          <w:szCs w:val="24"/>
        </w:rPr>
      </w:pPr>
      <w:r w:rsidRPr="00CF252D">
        <w:rPr>
          <w:rFonts w:ascii="Calibri" w:hAnsi="Calibri" w:cs="Calibri"/>
          <w:kern w:val="36"/>
          <w:sz w:val="24"/>
          <w:szCs w:val="24"/>
        </w:rPr>
        <w:t>A RAD review for each and every Annex/Appendix, including cross-border restrictions, shall be completed</w:t>
      </w:r>
      <w:r w:rsidRPr="00CF252D">
        <w:rPr>
          <w:rFonts w:ascii="Calibri" w:hAnsi="Calibri" w:cs="Calibri"/>
          <w:sz w:val="24"/>
          <w:szCs w:val="24"/>
        </w:rPr>
        <w:t xml:space="preserve"> </w:t>
      </w:r>
      <w:r w:rsidRPr="00CF252D">
        <w:rPr>
          <w:rFonts w:ascii="Calibri" w:hAnsi="Calibri" w:cs="Calibri"/>
          <w:kern w:val="36"/>
          <w:sz w:val="24"/>
          <w:szCs w:val="24"/>
        </w:rPr>
        <w:t xml:space="preserve">annually during designated meetings and as a rolling process by </w:t>
      </w:r>
      <w:r w:rsidR="006E07FC" w:rsidRPr="00CF252D">
        <w:rPr>
          <w:rFonts w:ascii="Calibri" w:hAnsi="Calibri" w:cs="Calibri"/>
          <w:kern w:val="36"/>
          <w:sz w:val="24"/>
          <w:szCs w:val="24"/>
        </w:rPr>
        <w:t>t</w:t>
      </w:r>
      <w:r w:rsidR="000709C0" w:rsidRPr="00CF252D">
        <w:rPr>
          <w:rFonts w:ascii="Calibri" w:hAnsi="Calibri" w:cs="Calibri"/>
          <w:sz w:val="24"/>
          <w:szCs w:val="24"/>
        </w:rPr>
        <w:t xml:space="preserve">he NM </w:t>
      </w:r>
      <w:r w:rsidRPr="00CF252D">
        <w:rPr>
          <w:rFonts w:ascii="Calibri" w:hAnsi="Calibri" w:cs="Calibri"/>
          <w:kern w:val="36"/>
          <w:sz w:val="24"/>
          <w:szCs w:val="24"/>
        </w:rPr>
        <w:t xml:space="preserve">RAD </w:t>
      </w:r>
      <w:r w:rsidR="000709C0" w:rsidRPr="00CF252D">
        <w:rPr>
          <w:rFonts w:ascii="Calibri" w:hAnsi="Calibri" w:cs="Calibri"/>
          <w:kern w:val="36"/>
          <w:sz w:val="24"/>
          <w:szCs w:val="24"/>
        </w:rPr>
        <w:t>T</w:t>
      </w:r>
      <w:r w:rsidRPr="00CF252D">
        <w:rPr>
          <w:rFonts w:ascii="Calibri" w:hAnsi="Calibri" w:cs="Calibri"/>
          <w:kern w:val="36"/>
          <w:sz w:val="24"/>
          <w:szCs w:val="24"/>
        </w:rPr>
        <w:t>eam.  The existing South West, South East, North West, North East or Ski - Airspace or ATFCM meetings could be used for RAD review purposes.  Additional ad-hoc RAD review meetings could be organised in case of any urgent issues to be discussed.</w:t>
      </w:r>
    </w:p>
    <w:p w14:paraId="1AD93C01" w14:textId="77777777" w:rsidR="00156CC9" w:rsidRPr="00CF252D" w:rsidRDefault="00156CC9" w:rsidP="00837C63">
      <w:pPr>
        <w:jc w:val="both"/>
        <w:rPr>
          <w:rFonts w:ascii="Calibri" w:hAnsi="Calibri" w:cs="Calibri"/>
          <w:sz w:val="24"/>
          <w:szCs w:val="24"/>
        </w:rPr>
      </w:pPr>
    </w:p>
    <w:p w14:paraId="1ADFC4B6" w14:textId="77777777" w:rsidR="0042517E" w:rsidRPr="00CF252D" w:rsidRDefault="00837C63" w:rsidP="007A4A72">
      <w:pPr>
        <w:numPr>
          <w:ilvl w:val="0"/>
          <w:numId w:val="19"/>
        </w:numPr>
        <w:jc w:val="both"/>
        <w:rPr>
          <w:rFonts w:ascii="Calibri" w:hAnsi="Calibri" w:cs="Calibri"/>
          <w:sz w:val="24"/>
          <w:szCs w:val="24"/>
        </w:rPr>
      </w:pPr>
      <w:r w:rsidRPr="00CF252D">
        <w:rPr>
          <w:rFonts w:ascii="Calibri" w:hAnsi="Calibri" w:cs="Calibri"/>
          <w:sz w:val="24"/>
          <w:szCs w:val="24"/>
        </w:rPr>
        <w:t xml:space="preserve">The outcome of each RAD review shall be properly documented through the report or minutes.  The reports/minutes will be stored by </w:t>
      </w:r>
      <w:r w:rsidR="006E07FC" w:rsidRPr="00CF252D">
        <w:rPr>
          <w:rFonts w:ascii="Calibri" w:hAnsi="Calibri" w:cs="Calibri"/>
          <w:sz w:val="24"/>
          <w:szCs w:val="24"/>
        </w:rPr>
        <w:t xml:space="preserve">the NM </w:t>
      </w:r>
      <w:r w:rsidRPr="00CF252D">
        <w:rPr>
          <w:rFonts w:ascii="Calibri" w:hAnsi="Calibri" w:cs="Calibri"/>
          <w:sz w:val="24"/>
          <w:szCs w:val="24"/>
        </w:rPr>
        <w:t>RAD Team.</w:t>
      </w:r>
    </w:p>
    <w:p w14:paraId="158A457F" w14:textId="77777777" w:rsidR="0042517E" w:rsidRPr="00CF252D" w:rsidRDefault="0042517E" w:rsidP="0042517E">
      <w:pPr>
        <w:jc w:val="both"/>
        <w:rPr>
          <w:rFonts w:ascii="Calibri" w:hAnsi="Calibri" w:cs="Calibri"/>
          <w:kern w:val="36"/>
          <w:sz w:val="24"/>
          <w:szCs w:val="24"/>
        </w:rPr>
      </w:pPr>
    </w:p>
    <w:p w14:paraId="7498E8A2" w14:textId="77777777" w:rsidR="00837C63" w:rsidRPr="00CF252D" w:rsidRDefault="00837C63" w:rsidP="007A4A72">
      <w:pPr>
        <w:numPr>
          <w:ilvl w:val="0"/>
          <w:numId w:val="19"/>
        </w:numPr>
        <w:jc w:val="both"/>
        <w:rPr>
          <w:rFonts w:ascii="Calibri" w:hAnsi="Calibri" w:cs="Calibri"/>
          <w:sz w:val="24"/>
          <w:szCs w:val="24"/>
        </w:rPr>
      </w:pPr>
      <w:r w:rsidRPr="00CF252D">
        <w:rPr>
          <w:rFonts w:ascii="Calibri" w:hAnsi="Calibri" w:cs="Calibri"/>
          <w:kern w:val="36"/>
          <w:sz w:val="24"/>
          <w:szCs w:val="24"/>
        </w:rPr>
        <w:t>Each State</w:t>
      </w:r>
      <w:r w:rsidR="006E07FC" w:rsidRPr="00CF252D">
        <w:rPr>
          <w:rFonts w:ascii="Calibri" w:hAnsi="Calibri" w:cs="Calibri"/>
          <w:b/>
          <w:kern w:val="36"/>
          <w:sz w:val="24"/>
          <w:szCs w:val="24"/>
        </w:rPr>
        <w:t>/</w:t>
      </w:r>
      <w:r w:rsidR="006E07FC" w:rsidRPr="00CF252D">
        <w:rPr>
          <w:rFonts w:ascii="Calibri" w:hAnsi="Calibri" w:cs="Calibri"/>
          <w:kern w:val="36"/>
          <w:sz w:val="24"/>
          <w:szCs w:val="24"/>
        </w:rPr>
        <w:t>FAB/ANSP</w:t>
      </w:r>
      <w:r w:rsidRPr="00CF252D">
        <w:rPr>
          <w:rFonts w:ascii="Calibri" w:hAnsi="Calibri" w:cs="Calibri"/>
          <w:kern w:val="36"/>
          <w:sz w:val="24"/>
          <w:szCs w:val="24"/>
        </w:rPr>
        <w:t xml:space="preserve"> shall convene an internal RAD review with the airlines concerned.  Such an internal review shall be announced to </w:t>
      </w:r>
      <w:r w:rsidR="006E07FC" w:rsidRPr="00CF252D">
        <w:rPr>
          <w:rFonts w:ascii="Calibri" w:hAnsi="Calibri" w:cs="Calibri"/>
          <w:sz w:val="24"/>
          <w:szCs w:val="24"/>
        </w:rPr>
        <w:t xml:space="preserve">the NM </w:t>
      </w:r>
      <w:r w:rsidRPr="00CF252D">
        <w:rPr>
          <w:rFonts w:ascii="Calibri" w:hAnsi="Calibri" w:cs="Calibri"/>
          <w:kern w:val="36"/>
          <w:sz w:val="24"/>
          <w:szCs w:val="24"/>
        </w:rPr>
        <w:t>RAD Team and shall cover as minimum the validity of all restrictions;</w:t>
      </w:r>
      <w:r w:rsidRPr="00CF252D">
        <w:rPr>
          <w:rFonts w:ascii="Calibri" w:hAnsi="Calibri" w:cs="Calibri"/>
          <w:sz w:val="24"/>
          <w:szCs w:val="24"/>
        </w:rPr>
        <w:t xml:space="preserve"> t</w:t>
      </w:r>
      <w:r w:rsidRPr="00CF252D">
        <w:rPr>
          <w:rFonts w:ascii="Calibri" w:hAnsi="Calibri" w:cs="Calibri"/>
          <w:kern w:val="36"/>
          <w:sz w:val="24"/>
          <w:szCs w:val="24"/>
        </w:rPr>
        <w:t>he timeliness of restrictions;</w:t>
      </w:r>
      <w:r w:rsidRPr="00CF252D">
        <w:rPr>
          <w:rFonts w:ascii="Calibri" w:hAnsi="Calibri" w:cs="Calibri"/>
          <w:sz w:val="24"/>
          <w:szCs w:val="24"/>
        </w:rPr>
        <w:t xml:space="preserve"> t</w:t>
      </w:r>
      <w:r w:rsidRPr="00CF252D">
        <w:rPr>
          <w:rFonts w:ascii="Calibri" w:hAnsi="Calibri" w:cs="Calibri"/>
          <w:kern w:val="36"/>
          <w:sz w:val="24"/>
          <w:szCs w:val="24"/>
        </w:rPr>
        <w:t>he completeness of all restrictions.</w:t>
      </w:r>
      <w:r w:rsidRPr="00CF252D">
        <w:rPr>
          <w:rFonts w:ascii="Calibri" w:hAnsi="Calibri" w:cs="Calibri"/>
          <w:sz w:val="24"/>
          <w:szCs w:val="24"/>
        </w:rPr>
        <w:t xml:space="preserve">  </w:t>
      </w:r>
      <w:r w:rsidR="006E07FC" w:rsidRPr="00CF252D">
        <w:rPr>
          <w:rFonts w:ascii="Calibri" w:hAnsi="Calibri" w:cs="Calibri"/>
          <w:sz w:val="24"/>
          <w:szCs w:val="24"/>
        </w:rPr>
        <w:t xml:space="preserve">The NM </w:t>
      </w:r>
      <w:r w:rsidRPr="00CF252D">
        <w:rPr>
          <w:rFonts w:ascii="Calibri" w:hAnsi="Calibri" w:cs="Calibri"/>
          <w:kern w:val="36"/>
          <w:sz w:val="24"/>
          <w:szCs w:val="24"/>
        </w:rPr>
        <w:t>RAD Team may offer items to be covered.  The results of such an internal review shall be passed to</w:t>
      </w:r>
      <w:r w:rsidRPr="00CF252D">
        <w:rPr>
          <w:rFonts w:ascii="Calibri" w:hAnsi="Calibri" w:cs="Calibri"/>
          <w:sz w:val="24"/>
          <w:szCs w:val="24"/>
        </w:rPr>
        <w:t xml:space="preserve"> </w:t>
      </w:r>
      <w:r w:rsidR="006E07FC" w:rsidRPr="00CF252D">
        <w:rPr>
          <w:rFonts w:ascii="Calibri" w:hAnsi="Calibri" w:cs="Calibri"/>
          <w:sz w:val="24"/>
          <w:szCs w:val="24"/>
        </w:rPr>
        <w:t xml:space="preserve">the NM </w:t>
      </w:r>
      <w:r w:rsidRPr="00CF252D">
        <w:rPr>
          <w:rFonts w:ascii="Calibri" w:hAnsi="Calibri" w:cs="Calibri"/>
          <w:kern w:val="36"/>
          <w:sz w:val="24"/>
          <w:szCs w:val="24"/>
        </w:rPr>
        <w:t>RAD Team as soon as possible.</w:t>
      </w:r>
    </w:p>
    <w:p w14:paraId="29218457" w14:textId="77777777" w:rsidR="00837C63" w:rsidRPr="00CF252D" w:rsidRDefault="00837C63" w:rsidP="00837C63">
      <w:pPr>
        <w:jc w:val="both"/>
        <w:rPr>
          <w:rFonts w:ascii="Calibri" w:hAnsi="Calibri" w:cs="Calibri"/>
          <w:kern w:val="36"/>
          <w:sz w:val="24"/>
          <w:szCs w:val="24"/>
        </w:rPr>
      </w:pPr>
    </w:p>
    <w:p w14:paraId="05DED041" w14:textId="77777777" w:rsidR="001A4C1B" w:rsidRPr="00CF252D" w:rsidRDefault="00837C63" w:rsidP="007A4A72">
      <w:pPr>
        <w:numPr>
          <w:ilvl w:val="0"/>
          <w:numId w:val="19"/>
        </w:numPr>
        <w:jc w:val="both"/>
        <w:rPr>
          <w:rFonts w:ascii="Calibri" w:hAnsi="Calibri" w:cs="Calibri"/>
          <w:sz w:val="24"/>
          <w:szCs w:val="24"/>
        </w:rPr>
      </w:pPr>
      <w:r w:rsidRPr="00CF252D">
        <w:rPr>
          <w:rFonts w:ascii="Calibri" w:hAnsi="Calibri" w:cs="Calibri"/>
          <w:kern w:val="36"/>
          <w:sz w:val="24"/>
          <w:szCs w:val="24"/>
        </w:rPr>
        <w:t xml:space="preserve">For each cross-border RAD review </w:t>
      </w:r>
      <w:r w:rsidR="006E07FC" w:rsidRPr="00CF252D">
        <w:rPr>
          <w:rFonts w:ascii="Calibri" w:hAnsi="Calibri" w:cs="Calibri"/>
          <w:sz w:val="24"/>
          <w:szCs w:val="24"/>
        </w:rPr>
        <w:t xml:space="preserve">the NM </w:t>
      </w:r>
      <w:r w:rsidRPr="00CF252D">
        <w:rPr>
          <w:rFonts w:ascii="Calibri" w:hAnsi="Calibri" w:cs="Calibri"/>
          <w:sz w:val="24"/>
          <w:szCs w:val="24"/>
        </w:rPr>
        <w:t xml:space="preserve">RAD Team </w:t>
      </w:r>
      <w:r w:rsidRPr="00CF252D">
        <w:rPr>
          <w:rFonts w:ascii="Calibri" w:hAnsi="Calibri" w:cs="Calibri"/>
          <w:kern w:val="36"/>
          <w:sz w:val="24"/>
          <w:szCs w:val="24"/>
        </w:rPr>
        <w:t xml:space="preserve">shall perform a RAD impact assessment on each relevant restriction.  This analysis shall be carried out together with the </w:t>
      </w:r>
      <w:r w:rsidRPr="00CF252D">
        <w:rPr>
          <w:rFonts w:ascii="Calibri" w:hAnsi="Calibri" w:cs="Calibri"/>
          <w:sz w:val="24"/>
          <w:szCs w:val="24"/>
        </w:rPr>
        <w:t>Operational Stakeholders.</w:t>
      </w:r>
    </w:p>
    <w:p w14:paraId="4FE80E80" w14:textId="77777777" w:rsidR="001A4C1B" w:rsidRPr="00CF252D" w:rsidRDefault="001A4C1B" w:rsidP="001A4C1B">
      <w:pPr>
        <w:jc w:val="both"/>
        <w:rPr>
          <w:rFonts w:ascii="Calibri" w:hAnsi="Calibri" w:cs="Calibri"/>
          <w:sz w:val="24"/>
          <w:szCs w:val="24"/>
        </w:rPr>
      </w:pPr>
    </w:p>
    <w:p w14:paraId="148129E2" w14:textId="77777777" w:rsidR="0042517E" w:rsidRPr="002721EF" w:rsidRDefault="006E07FC" w:rsidP="007A4A72">
      <w:pPr>
        <w:numPr>
          <w:ilvl w:val="0"/>
          <w:numId w:val="19"/>
        </w:numPr>
        <w:tabs>
          <w:tab w:val="num" w:pos="1701"/>
        </w:tabs>
        <w:jc w:val="both"/>
        <w:rPr>
          <w:szCs w:val="24"/>
        </w:rPr>
      </w:pPr>
      <w:r w:rsidRPr="00CF252D">
        <w:rPr>
          <w:rFonts w:ascii="Calibri" w:hAnsi="Calibri" w:cs="Calibri"/>
          <w:sz w:val="24"/>
          <w:szCs w:val="24"/>
        </w:rPr>
        <w:t xml:space="preserve">The NM </w:t>
      </w:r>
      <w:r w:rsidR="00837C63" w:rsidRPr="00CF252D">
        <w:rPr>
          <w:rFonts w:ascii="Calibri" w:hAnsi="Calibri" w:cs="Calibri"/>
          <w:sz w:val="24"/>
          <w:szCs w:val="24"/>
        </w:rPr>
        <w:t xml:space="preserve">RAD Team shall maintain a </w:t>
      </w:r>
      <w:r w:rsidR="00837C63" w:rsidRPr="00CF252D">
        <w:rPr>
          <w:rFonts w:ascii="Calibri" w:hAnsi="Calibri" w:cs="Calibri"/>
          <w:kern w:val="36"/>
          <w:sz w:val="24"/>
          <w:szCs w:val="24"/>
        </w:rPr>
        <w:t>List of proposed/</w:t>
      </w:r>
      <w:r w:rsidR="00837C63" w:rsidRPr="00CF252D">
        <w:rPr>
          <w:rFonts w:ascii="Calibri" w:hAnsi="Calibri" w:cs="Calibri"/>
          <w:sz w:val="24"/>
          <w:szCs w:val="24"/>
        </w:rPr>
        <w:t>requested by the AOs RAD restrictions for consideration by the States</w:t>
      </w:r>
      <w:r w:rsidRPr="00CF252D">
        <w:rPr>
          <w:rFonts w:ascii="Calibri" w:hAnsi="Calibri" w:cs="Calibri"/>
          <w:sz w:val="24"/>
          <w:szCs w:val="24"/>
        </w:rPr>
        <w:t>/FABs/ANSPs</w:t>
      </w:r>
      <w:r w:rsidR="00837C63" w:rsidRPr="00CF252D">
        <w:rPr>
          <w:rFonts w:ascii="Calibri" w:hAnsi="Calibri" w:cs="Calibri"/>
          <w:sz w:val="24"/>
          <w:szCs w:val="24"/>
        </w:rPr>
        <w:t>.  The List shall contain the restrictions traceability and shall record the proposal’s status as ch</w:t>
      </w:r>
      <w:r w:rsidR="00837C63" w:rsidRPr="002721EF">
        <w:rPr>
          <w:szCs w:val="22"/>
        </w:rPr>
        <w:t>ange/removal/update till RAD restriction resolution or deletion.</w:t>
      </w:r>
    </w:p>
    <w:sectPr w:rsidR="0042517E" w:rsidRPr="002721EF" w:rsidSect="00382374">
      <w:headerReference w:type="default" r:id="rId8"/>
      <w:pgSz w:w="12240" w:h="15840"/>
      <w:pgMar w:top="864" w:right="1183"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11A76" w14:textId="77777777" w:rsidR="00601449" w:rsidRDefault="00601449">
      <w:r>
        <w:separator/>
      </w:r>
    </w:p>
  </w:endnote>
  <w:endnote w:type="continuationSeparator" w:id="0">
    <w:p w14:paraId="6BCAE064" w14:textId="77777777" w:rsidR="00601449" w:rsidRDefault="0060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00"/>
    <w:family w:val="swiss"/>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04D58" w14:textId="77777777" w:rsidR="00601449" w:rsidRDefault="00601449">
      <w:r>
        <w:separator/>
      </w:r>
    </w:p>
  </w:footnote>
  <w:footnote w:type="continuationSeparator" w:id="0">
    <w:p w14:paraId="6C14A3B3" w14:textId="77777777" w:rsidR="00601449" w:rsidRDefault="0060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820"/>
      <w:gridCol w:w="2126"/>
    </w:tblGrid>
    <w:tr w:rsidR="004125AC" w14:paraId="50BBC186" w14:textId="77777777" w:rsidTr="001F3796">
      <w:tc>
        <w:tcPr>
          <w:tcW w:w="2268" w:type="dxa"/>
          <w:tcBorders>
            <w:bottom w:val="nil"/>
            <w:right w:val="single" w:sz="4" w:space="0" w:color="auto"/>
          </w:tcBorders>
        </w:tcPr>
        <w:p w14:paraId="25A85BCB" w14:textId="77777777" w:rsidR="004125AC" w:rsidRDefault="004125AC" w:rsidP="001F3796">
          <w:pPr>
            <w:pStyle w:val="Header"/>
            <w:tabs>
              <w:tab w:val="clear" w:pos="8640"/>
              <w:tab w:val="right" w:pos="8789"/>
            </w:tabs>
            <w:rPr>
              <w:b/>
            </w:rPr>
          </w:pPr>
          <w:r>
            <w:rPr>
              <w:b/>
            </w:rPr>
            <w:t>Updated on</w:t>
          </w:r>
          <w:ins w:id="4" w:author="WARD Susan" w:date="2019-12-16T11:15:00Z">
            <w:r>
              <w:rPr>
                <w:b/>
              </w:rPr>
              <w:t xml:space="preserve"> </w:t>
            </w:r>
          </w:ins>
          <w:r w:rsidR="001F3796">
            <w:rPr>
              <w:b/>
            </w:rPr>
            <w:t>10/06</w:t>
          </w:r>
          <w:r>
            <w:rPr>
              <w:b/>
            </w:rPr>
            <w:t>/2022</w:t>
          </w:r>
        </w:p>
      </w:tc>
      <w:tc>
        <w:tcPr>
          <w:tcW w:w="4820" w:type="dxa"/>
          <w:tcBorders>
            <w:top w:val="nil"/>
            <w:left w:val="nil"/>
            <w:bottom w:val="nil"/>
            <w:right w:val="nil"/>
          </w:tcBorders>
        </w:tcPr>
        <w:p w14:paraId="46D63CAF" w14:textId="77777777" w:rsidR="004125AC" w:rsidRDefault="004125AC" w:rsidP="00826DCE">
          <w:pPr>
            <w:pStyle w:val="Header"/>
            <w:tabs>
              <w:tab w:val="clear" w:pos="8640"/>
              <w:tab w:val="right" w:pos="8789"/>
            </w:tabs>
            <w:jc w:val="center"/>
            <w:rPr>
              <w:b/>
            </w:rPr>
          </w:pPr>
          <w:r w:rsidRPr="00CF252D">
            <w:rPr>
              <w:b/>
              <w:highlight w:val="lightGray"/>
            </w:rPr>
            <w:t>RAD General Description</w:t>
          </w:r>
        </w:p>
      </w:tc>
      <w:tc>
        <w:tcPr>
          <w:tcW w:w="2126" w:type="dxa"/>
          <w:tcBorders>
            <w:top w:val="nil"/>
            <w:left w:val="nil"/>
            <w:bottom w:val="nil"/>
            <w:right w:val="nil"/>
          </w:tcBorders>
        </w:tcPr>
        <w:p w14:paraId="23E2D96C" w14:textId="77777777" w:rsidR="004125AC" w:rsidRDefault="004125AC" w:rsidP="00826DCE">
          <w:pPr>
            <w:pStyle w:val="Header"/>
            <w:tabs>
              <w:tab w:val="clear" w:pos="8640"/>
              <w:tab w:val="right" w:pos="8789"/>
            </w:tabs>
            <w:jc w:val="right"/>
            <w:rPr>
              <w:b/>
            </w:rPr>
          </w:pPr>
          <w:r>
            <w:rPr>
              <w:b/>
            </w:rPr>
            <w:t>Introduction</w:t>
          </w:r>
        </w:p>
      </w:tc>
    </w:tr>
    <w:tr w:rsidR="004125AC" w14:paraId="568DB99F" w14:textId="77777777" w:rsidTr="001F3796">
      <w:tc>
        <w:tcPr>
          <w:tcW w:w="2268" w:type="dxa"/>
          <w:tcBorders>
            <w:right w:val="single" w:sz="4" w:space="0" w:color="auto"/>
          </w:tcBorders>
        </w:tcPr>
        <w:p w14:paraId="4DFC21D9" w14:textId="77777777" w:rsidR="004125AC" w:rsidRDefault="004125AC" w:rsidP="001F3796">
          <w:pPr>
            <w:pStyle w:val="Header"/>
            <w:tabs>
              <w:tab w:val="clear" w:pos="8640"/>
              <w:tab w:val="right" w:pos="8789"/>
            </w:tabs>
            <w:rPr>
              <w:b/>
            </w:rPr>
          </w:pPr>
          <w:r>
            <w:rPr>
              <w:b/>
            </w:rPr>
            <w:t xml:space="preserve">Valid </w:t>
          </w:r>
          <w:ins w:id="5" w:author="WARD Susan" w:date="2019-12-16T11:16:00Z">
            <w:r>
              <w:rPr>
                <w:b/>
              </w:rPr>
              <w:t xml:space="preserve">from </w:t>
            </w:r>
          </w:ins>
          <w:r w:rsidR="001F3796">
            <w:rPr>
              <w:b/>
            </w:rPr>
            <w:t>10/06</w:t>
          </w:r>
          <w:r>
            <w:rPr>
              <w:b/>
            </w:rPr>
            <w:t>/2022</w:t>
          </w:r>
        </w:p>
      </w:tc>
      <w:tc>
        <w:tcPr>
          <w:tcW w:w="4820" w:type="dxa"/>
          <w:tcBorders>
            <w:top w:val="nil"/>
            <w:left w:val="nil"/>
            <w:bottom w:val="nil"/>
            <w:right w:val="nil"/>
          </w:tcBorders>
        </w:tcPr>
        <w:p w14:paraId="5CAB5873" w14:textId="77777777" w:rsidR="004125AC" w:rsidRPr="00CF252D" w:rsidRDefault="004125AC" w:rsidP="00826DCE">
          <w:pPr>
            <w:pStyle w:val="Header"/>
            <w:tabs>
              <w:tab w:val="clear" w:pos="8640"/>
              <w:tab w:val="right" w:pos="8789"/>
            </w:tabs>
            <w:jc w:val="center"/>
            <w:rPr>
              <w:b/>
              <w:highlight w:val="lightGray"/>
            </w:rPr>
          </w:pPr>
        </w:p>
      </w:tc>
      <w:tc>
        <w:tcPr>
          <w:tcW w:w="2126" w:type="dxa"/>
          <w:tcBorders>
            <w:top w:val="nil"/>
            <w:left w:val="nil"/>
            <w:bottom w:val="nil"/>
            <w:right w:val="nil"/>
          </w:tcBorders>
        </w:tcPr>
        <w:p w14:paraId="346D0CB8" w14:textId="77777777" w:rsidR="004125AC" w:rsidRDefault="004125AC" w:rsidP="00826DCE">
          <w:pPr>
            <w:pStyle w:val="Header"/>
            <w:tabs>
              <w:tab w:val="clear" w:pos="8640"/>
              <w:tab w:val="right" w:pos="8789"/>
            </w:tabs>
            <w:jc w:val="right"/>
            <w:rPr>
              <w:b/>
            </w:rPr>
          </w:pPr>
          <w:r>
            <w:rPr>
              <w:b/>
            </w:rPr>
            <w:t xml:space="preserve">Page </w:t>
          </w:r>
          <w:r>
            <w:rPr>
              <w:rStyle w:val="PageNumber"/>
              <w:b/>
            </w:rPr>
            <w:fldChar w:fldCharType="begin"/>
          </w:r>
          <w:r>
            <w:rPr>
              <w:rStyle w:val="PageNumber"/>
              <w:b/>
            </w:rPr>
            <w:instrText xml:space="preserve"> PAGE </w:instrText>
          </w:r>
          <w:r>
            <w:rPr>
              <w:rStyle w:val="PageNumber"/>
              <w:b/>
            </w:rPr>
            <w:fldChar w:fldCharType="separate"/>
          </w:r>
          <w:r w:rsidR="005900F2">
            <w:rPr>
              <w:rStyle w:val="PageNumber"/>
              <w:b/>
              <w:noProof/>
            </w:rPr>
            <w:t>8</w:t>
          </w:r>
          <w:r>
            <w:rPr>
              <w:rStyle w:val="PageNumber"/>
              <w:b/>
            </w:rPr>
            <w:fldChar w:fldCharType="end"/>
          </w:r>
          <w:r>
            <w:rPr>
              <w:rStyle w:val="PageNumber"/>
            </w:rPr>
            <w:t xml:space="preserve"> of </w:t>
          </w:r>
          <w:r w:rsidRPr="007D2CE7">
            <w:rPr>
              <w:rStyle w:val="PageNumber"/>
              <w:b/>
            </w:rPr>
            <w:fldChar w:fldCharType="begin"/>
          </w:r>
          <w:r w:rsidRPr="007D2CE7">
            <w:rPr>
              <w:rStyle w:val="PageNumber"/>
              <w:b/>
            </w:rPr>
            <w:instrText xml:space="preserve"> NUMPAGES </w:instrText>
          </w:r>
          <w:r w:rsidRPr="007D2CE7">
            <w:rPr>
              <w:rStyle w:val="PageNumber"/>
              <w:b/>
            </w:rPr>
            <w:fldChar w:fldCharType="separate"/>
          </w:r>
          <w:r w:rsidR="005900F2">
            <w:rPr>
              <w:rStyle w:val="PageNumber"/>
              <w:b/>
              <w:noProof/>
            </w:rPr>
            <w:t>27</w:t>
          </w:r>
          <w:r w:rsidRPr="007D2CE7">
            <w:rPr>
              <w:rStyle w:val="PageNumber"/>
              <w:b/>
            </w:rPr>
            <w:fldChar w:fldCharType="end"/>
          </w:r>
        </w:p>
      </w:tc>
    </w:tr>
  </w:tbl>
  <w:p w14:paraId="1616ED3E" w14:textId="77777777" w:rsidR="004125AC" w:rsidRDefault="004125AC" w:rsidP="00CD50D5">
    <w:pPr>
      <w:pStyle w:val="Header"/>
      <w:tabs>
        <w:tab w:val="clear" w:pos="8640"/>
        <w:tab w:val="right" w:pos="8789"/>
      </w:tabs>
      <w:rPr>
        <w:b/>
      </w:rPr>
    </w:pPr>
  </w:p>
  <w:p w14:paraId="08982D42" w14:textId="77777777" w:rsidR="004125AC" w:rsidRPr="00741318" w:rsidRDefault="004125AC" w:rsidP="00147708">
    <w:pPr>
      <w:pBdr>
        <w:top w:val="single" w:sz="6" w:space="1" w:color="auto" w:shadow="1"/>
        <w:left w:val="single" w:sz="6" w:space="0" w:color="auto" w:shadow="1"/>
        <w:bottom w:val="single" w:sz="6" w:space="1" w:color="auto" w:shadow="1"/>
        <w:right w:val="single" w:sz="6" w:space="0" w:color="auto" w:shadow="1"/>
      </w:pBdr>
      <w:shd w:val="pct5" w:color="auto" w:fill="auto"/>
      <w:ind w:right="43"/>
      <w:jc w:val="center"/>
      <w:rPr>
        <w:rStyle w:val="Hyperlink"/>
        <w:bCs/>
      </w:rPr>
    </w:pPr>
    <w:r>
      <w:rPr>
        <w:color w:val="0000FF"/>
        <w:u w:val="single"/>
      </w:rPr>
      <w:fldChar w:fldCharType="begin"/>
    </w:r>
    <w:r>
      <w:rPr>
        <w:color w:val="0000FF"/>
        <w:u w:val="single"/>
      </w:rPr>
      <w:instrText>HYPERLINK "https://www.cfmu.eurocontrol.int/RAD/index.html"</w:instrText>
    </w:r>
    <w:r>
      <w:rPr>
        <w:color w:val="0000FF"/>
        <w:u w:val="single"/>
      </w:rPr>
      <w:fldChar w:fldCharType="separate"/>
    </w:r>
    <w:r w:rsidRPr="00741318">
      <w:rPr>
        <w:rStyle w:val="Hyperlink"/>
      </w:rPr>
      <w:t>https://www.</w:t>
    </w:r>
    <w:r>
      <w:rPr>
        <w:rStyle w:val="Hyperlink"/>
      </w:rPr>
      <w:t>nm</w:t>
    </w:r>
    <w:r w:rsidRPr="00741318">
      <w:rPr>
        <w:rStyle w:val="Hyperlink"/>
      </w:rPr>
      <w:t>.eurocontrol.int/</w:t>
    </w:r>
    <w:r>
      <w:rPr>
        <w:rStyle w:val="Hyperlink"/>
      </w:rPr>
      <w:t>RAD/</w:t>
    </w:r>
    <w:r w:rsidRPr="00741318">
      <w:rPr>
        <w:rStyle w:val="Hyperlink"/>
      </w:rPr>
      <w:t>index.html</w:t>
    </w:r>
  </w:p>
  <w:p w14:paraId="510CE643" w14:textId="77777777" w:rsidR="004125AC" w:rsidRPr="004E4E5E" w:rsidRDefault="004125AC">
    <w:pPr>
      <w:pStyle w:val="Header"/>
      <w:rPr>
        <w:bCs/>
      </w:rPr>
    </w:pPr>
    <w:r>
      <w:rPr>
        <w:color w:val="0000F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EB0"/>
    <w:multiLevelType w:val="hybridMultilevel"/>
    <w:tmpl w:val="72742948"/>
    <w:lvl w:ilvl="0" w:tplc="957AE8C2">
      <w:start w:val="9"/>
      <w:numFmt w:val="decimal"/>
      <w:lvlText w:val="3.1.1.%1"/>
      <w:lvlJc w:val="left"/>
      <w:pPr>
        <w:tabs>
          <w:tab w:val="num" w:pos="851"/>
        </w:tabs>
        <w:ind w:left="851" w:hanging="851"/>
      </w:pPr>
      <w:rPr>
        <w:rFonts w:hint="default"/>
        <w:b w:val="0"/>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775F"/>
    <w:multiLevelType w:val="hybridMultilevel"/>
    <w:tmpl w:val="7BDE66C2"/>
    <w:lvl w:ilvl="0" w:tplc="043E39B2">
      <w:start w:val="1"/>
      <w:numFmt w:val="lowerLetter"/>
      <w:lvlText w:val="%1."/>
      <w:lvlJc w:val="left"/>
      <w:pPr>
        <w:ind w:left="360" w:hanging="360"/>
      </w:pPr>
      <w:rPr>
        <w:rFonts w:hint="default"/>
        <w:b w:val="0"/>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AB7CB3"/>
    <w:multiLevelType w:val="hybridMultilevel"/>
    <w:tmpl w:val="857439E4"/>
    <w:lvl w:ilvl="0" w:tplc="5622D6C6">
      <w:start w:val="1"/>
      <w:numFmt w:val="decimal"/>
      <w:lvlText w:val="4.%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74F03F0"/>
    <w:multiLevelType w:val="hybridMultilevel"/>
    <w:tmpl w:val="E85A463A"/>
    <w:lvl w:ilvl="0" w:tplc="7F8CA47E">
      <w:start w:val="1"/>
      <w:numFmt w:val="lowerLetter"/>
      <w:lvlText w:val="%1."/>
      <w:lvlJc w:val="left"/>
      <w:pPr>
        <w:tabs>
          <w:tab w:val="num" w:pos="1134"/>
        </w:tabs>
        <w:ind w:left="1134" w:hanging="283"/>
      </w:pPr>
      <w:rPr>
        <w:rFonts w:hint="default"/>
        <w:b w:val="0"/>
        <w:color w:val="auto"/>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845712E"/>
    <w:multiLevelType w:val="hybridMultilevel"/>
    <w:tmpl w:val="81E6E9AA"/>
    <w:lvl w:ilvl="0" w:tplc="08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095C4581"/>
    <w:multiLevelType w:val="multilevel"/>
    <w:tmpl w:val="2FA8896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b w:val="0"/>
        <w:color w:val="auto"/>
        <w:sz w:val="20"/>
        <w:szCs w:val="20"/>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6" w15:restartNumberingAfterBreak="0">
    <w:nsid w:val="1084578B"/>
    <w:multiLevelType w:val="hybridMultilevel"/>
    <w:tmpl w:val="F8C8DC32"/>
    <w:lvl w:ilvl="0" w:tplc="043E39B2">
      <w:start w:val="1"/>
      <w:numFmt w:val="lowerLetter"/>
      <w:lvlText w:val="%1."/>
      <w:lvlJc w:val="left"/>
      <w:pPr>
        <w:tabs>
          <w:tab w:val="num" w:pos="1134"/>
        </w:tabs>
        <w:ind w:left="1134" w:hanging="283"/>
      </w:pPr>
      <w:rPr>
        <w:rFonts w:hint="default"/>
        <w:b w:val="0"/>
        <w:color w:val="auto"/>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48D09A5"/>
    <w:multiLevelType w:val="hybridMultilevel"/>
    <w:tmpl w:val="7DFC954E"/>
    <w:lvl w:ilvl="0" w:tplc="11C86706">
      <w:start w:val="1"/>
      <w:numFmt w:val="lowerLetter"/>
      <w:lvlText w:val="%1."/>
      <w:lvlJc w:val="left"/>
      <w:pPr>
        <w:tabs>
          <w:tab w:val="num" w:pos="1134"/>
        </w:tabs>
        <w:ind w:left="1134" w:hanging="283"/>
      </w:pPr>
      <w:rPr>
        <w:rFonts w:hint="default"/>
      </w:rPr>
    </w:lvl>
    <w:lvl w:ilvl="1" w:tplc="08090019" w:tentative="1">
      <w:start w:val="1"/>
      <w:numFmt w:val="lowerLetter"/>
      <w:lvlText w:val="%2."/>
      <w:lvlJc w:val="left"/>
      <w:pPr>
        <w:tabs>
          <w:tab w:val="num" w:pos="2291"/>
        </w:tabs>
        <w:ind w:left="2291" w:hanging="360"/>
      </w:p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8" w15:restartNumberingAfterBreak="0">
    <w:nsid w:val="18CA2503"/>
    <w:multiLevelType w:val="hybridMultilevel"/>
    <w:tmpl w:val="0298E36E"/>
    <w:lvl w:ilvl="0" w:tplc="1BF4A8DA">
      <w:start w:val="1"/>
      <w:numFmt w:val="decimal"/>
      <w:lvlText w:val="6.%1."/>
      <w:lvlJc w:val="left"/>
      <w:pPr>
        <w:tabs>
          <w:tab w:val="num" w:pos="709"/>
        </w:tabs>
        <w:ind w:left="709" w:hanging="709"/>
      </w:pPr>
      <w:rPr>
        <w:rFonts w:hint="default"/>
        <w:b w:val="0"/>
        <w:sz w:val="20"/>
        <w:szCs w:val="20"/>
      </w:rPr>
    </w:lvl>
    <w:lvl w:ilvl="1" w:tplc="5DEC8E0A">
      <w:start w:val="1"/>
      <w:numFmt w:val="lowerLetter"/>
      <w:lvlText w:val="%2."/>
      <w:lvlJc w:val="left"/>
      <w:pPr>
        <w:tabs>
          <w:tab w:val="num" w:pos="1134"/>
        </w:tabs>
        <w:ind w:left="1134" w:hanging="283"/>
      </w:pPr>
      <w:rPr>
        <w:rFonts w:hint="default"/>
        <w:b w:val="0"/>
        <w:bCs w:val="0"/>
        <w:sz w:val="20"/>
        <w:szCs w:val="20"/>
      </w:rPr>
    </w:lvl>
    <w:lvl w:ilvl="2" w:tplc="51F6DC98">
      <w:start w:val="1"/>
      <w:numFmt w:val="bullet"/>
      <w:lvlText w:val=""/>
      <w:lvlJc w:val="left"/>
      <w:pPr>
        <w:tabs>
          <w:tab w:val="num" w:pos="2547"/>
        </w:tabs>
        <w:ind w:left="2547" w:hanging="567"/>
      </w:pPr>
      <w:rPr>
        <w:rFonts w:ascii="Wingdings" w:hAnsi="Wingdings" w:hint="default"/>
        <w:b w:val="0"/>
        <w:i w:val="0"/>
        <w:sz w:val="24"/>
        <w:szCs w:val="24"/>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A05609D"/>
    <w:multiLevelType w:val="hybridMultilevel"/>
    <w:tmpl w:val="BAC6EC58"/>
    <w:lvl w:ilvl="0" w:tplc="3244D934">
      <w:start w:val="1"/>
      <w:numFmt w:val="decimal"/>
      <w:lvlText w:val="%1."/>
      <w:lvlJc w:val="left"/>
      <w:pPr>
        <w:tabs>
          <w:tab w:val="num" w:pos="1134"/>
        </w:tabs>
        <w:ind w:left="1134" w:hanging="425"/>
      </w:pPr>
      <w:rPr>
        <w:rFonts w:hint="default"/>
      </w:rPr>
    </w:lvl>
    <w:lvl w:ilvl="1" w:tplc="95823832">
      <w:start w:val="1"/>
      <w:numFmt w:val="lowerLetter"/>
      <w:lvlText w:val="%2."/>
      <w:lvlJc w:val="left"/>
      <w:pPr>
        <w:tabs>
          <w:tab w:val="num" w:pos="1134"/>
        </w:tabs>
        <w:ind w:left="1134" w:hanging="283"/>
      </w:pPr>
      <w:rPr>
        <w:rFonts w:hint="default"/>
      </w:rPr>
    </w:lvl>
    <w:lvl w:ilvl="2" w:tplc="BA165C2E">
      <w:start w:val="1"/>
      <w:numFmt w:val="decimal"/>
      <w:lvlText w:val="3.3.%3."/>
      <w:lvlJc w:val="left"/>
      <w:pPr>
        <w:tabs>
          <w:tab w:val="num" w:pos="851"/>
        </w:tabs>
        <w:ind w:left="851" w:hanging="851"/>
      </w:pPr>
      <w:rPr>
        <w:rFonts w:hint="default"/>
      </w:rPr>
    </w:lvl>
    <w:lvl w:ilvl="3" w:tplc="0809000F" w:tentative="1">
      <w:start w:val="1"/>
      <w:numFmt w:val="decimal"/>
      <w:lvlText w:val="%4."/>
      <w:lvlJc w:val="left"/>
      <w:pPr>
        <w:tabs>
          <w:tab w:val="num" w:pos="3589"/>
        </w:tabs>
        <w:ind w:left="3589" w:hanging="360"/>
      </w:pPr>
    </w:lvl>
    <w:lvl w:ilvl="4" w:tplc="08090019" w:tentative="1">
      <w:start w:val="1"/>
      <w:numFmt w:val="lowerLetter"/>
      <w:lvlText w:val="%5."/>
      <w:lvlJc w:val="left"/>
      <w:pPr>
        <w:tabs>
          <w:tab w:val="num" w:pos="4309"/>
        </w:tabs>
        <w:ind w:left="4309" w:hanging="360"/>
      </w:pPr>
    </w:lvl>
    <w:lvl w:ilvl="5" w:tplc="0809001B" w:tentative="1">
      <w:start w:val="1"/>
      <w:numFmt w:val="lowerRoman"/>
      <w:lvlText w:val="%6."/>
      <w:lvlJc w:val="right"/>
      <w:pPr>
        <w:tabs>
          <w:tab w:val="num" w:pos="5029"/>
        </w:tabs>
        <w:ind w:left="5029" w:hanging="180"/>
      </w:pPr>
    </w:lvl>
    <w:lvl w:ilvl="6" w:tplc="0809000F" w:tentative="1">
      <w:start w:val="1"/>
      <w:numFmt w:val="decimal"/>
      <w:lvlText w:val="%7."/>
      <w:lvlJc w:val="left"/>
      <w:pPr>
        <w:tabs>
          <w:tab w:val="num" w:pos="5749"/>
        </w:tabs>
        <w:ind w:left="5749" w:hanging="360"/>
      </w:pPr>
    </w:lvl>
    <w:lvl w:ilvl="7" w:tplc="08090019" w:tentative="1">
      <w:start w:val="1"/>
      <w:numFmt w:val="lowerLetter"/>
      <w:lvlText w:val="%8."/>
      <w:lvlJc w:val="left"/>
      <w:pPr>
        <w:tabs>
          <w:tab w:val="num" w:pos="6469"/>
        </w:tabs>
        <w:ind w:left="6469" w:hanging="360"/>
      </w:pPr>
    </w:lvl>
    <w:lvl w:ilvl="8" w:tplc="0809001B" w:tentative="1">
      <w:start w:val="1"/>
      <w:numFmt w:val="lowerRoman"/>
      <w:lvlText w:val="%9."/>
      <w:lvlJc w:val="right"/>
      <w:pPr>
        <w:tabs>
          <w:tab w:val="num" w:pos="7189"/>
        </w:tabs>
        <w:ind w:left="7189" w:hanging="180"/>
      </w:pPr>
    </w:lvl>
  </w:abstractNum>
  <w:abstractNum w:abstractNumId="10" w15:restartNumberingAfterBreak="0">
    <w:nsid w:val="1B75061D"/>
    <w:multiLevelType w:val="hybridMultilevel"/>
    <w:tmpl w:val="19BC9C58"/>
    <w:lvl w:ilvl="0" w:tplc="5374DEB4">
      <w:start w:val="1"/>
      <w:numFmt w:val="decimal"/>
      <w:lvlText w:val="3.%1."/>
      <w:lvlJc w:val="left"/>
      <w:pPr>
        <w:tabs>
          <w:tab w:val="num" w:pos="851"/>
        </w:tabs>
        <w:ind w:left="851" w:hanging="851"/>
      </w:pPr>
      <w:rPr>
        <w:rFonts w:hint="default"/>
        <w:b w:val="0"/>
        <w:color w:val="auto"/>
        <w:sz w:val="20"/>
        <w:szCs w:val="20"/>
      </w:rPr>
    </w:lvl>
    <w:lvl w:ilvl="1" w:tplc="130E64AE">
      <w:start w:val="1"/>
      <w:numFmt w:val="lowerLetter"/>
      <w:lvlText w:val="%2."/>
      <w:lvlJc w:val="left"/>
      <w:pPr>
        <w:tabs>
          <w:tab w:val="num" w:pos="1134"/>
        </w:tabs>
        <w:ind w:left="1134" w:hanging="425"/>
      </w:pPr>
      <w:rPr>
        <w:rFonts w:hint="default"/>
        <w:b w:val="0"/>
        <w:sz w:val="24"/>
        <w:szCs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BD2011E"/>
    <w:multiLevelType w:val="hybridMultilevel"/>
    <w:tmpl w:val="60F0704C"/>
    <w:lvl w:ilvl="0" w:tplc="130E64AE">
      <w:start w:val="1"/>
      <w:numFmt w:val="lowerLetter"/>
      <w:lvlText w:val="%1."/>
      <w:lvlJc w:val="left"/>
      <w:pPr>
        <w:ind w:left="1080" w:hanging="360"/>
      </w:pPr>
      <w:rPr>
        <w:rFonts w:hint="default"/>
        <w:b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1380FB3"/>
    <w:multiLevelType w:val="hybridMultilevel"/>
    <w:tmpl w:val="F8D820B2"/>
    <w:lvl w:ilvl="0" w:tplc="A28EBD7E">
      <w:start w:val="1"/>
      <w:numFmt w:val="lowerLetter"/>
      <w:lvlText w:val="%1."/>
      <w:lvlJc w:val="left"/>
      <w:pPr>
        <w:tabs>
          <w:tab w:val="num" w:pos="1134"/>
        </w:tabs>
        <w:ind w:left="1134" w:hanging="28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4103498"/>
    <w:multiLevelType w:val="hybridMultilevel"/>
    <w:tmpl w:val="8F7E782E"/>
    <w:lvl w:ilvl="0" w:tplc="08090001">
      <w:start w:val="1"/>
      <w:numFmt w:val="bullet"/>
      <w:lvlText w:val=""/>
      <w:lvlJc w:val="left"/>
      <w:pPr>
        <w:ind w:left="1494" w:hanging="360"/>
      </w:pPr>
      <w:rPr>
        <w:rFonts w:ascii="Symbol" w:hAnsi="Symbol"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4" w15:restartNumberingAfterBreak="0">
    <w:nsid w:val="26413AFE"/>
    <w:multiLevelType w:val="hybridMultilevel"/>
    <w:tmpl w:val="B25C1FEC"/>
    <w:lvl w:ilvl="0" w:tplc="BBC4BCB2">
      <w:start w:val="1"/>
      <w:numFmt w:val="lowerLetter"/>
      <w:lvlText w:val="%1)"/>
      <w:lvlJc w:val="left"/>
      <w:pPr>
        <w:tabs>
          <w:tab w:val="num" w:pos="1134"/>
        </w:tabs>
        <w:ind w:left="1134" w:hanging="283"/>
      </w:pPr>
      <w:rPr>
        <w:rFonts w:hint="default"/>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B2B5600"/>
    <w:multiLevelType w:val="hybridMultilevel"/>
    <w:tmpl w:val="23C80F98"/>
    <w:lvl w:ilvl="0" w:tplc="08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F784702"/>
    <w:multiLevelType w:val="hybridMultilevel"/>
    <w:tmpl w:val="B782A898"/>
    <w:lvl w:ilvl="0" w:tplc="58B69ED2">
      <w:start w:val="1"/>
      <w:numFmt w:val="lowerLetter"/>
      <w:lvlText w:val="%1."/>
      <w:lvlJc w:val="left"/>
      <w:pPr>
        <w:tabs>
          <w:tab w:val="num" w:pos="1134"/>
        </w:tabs>
        <w:ind w:left="1134" w:hanging="283"/>
      </w:pPr>
      <w:rPr>
        <w:rFonts w:hint="default"/>
        <w:b w:val="0"/>
        <w:bCs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025821"/>
    <w:multiLevelType w:val="hybridMultilevel"/>
    <w:tmpl w:val="0F94EBD4"/>
    <w:lvl w:ilvl="0" w:tplc="A762D612">
      <w:start w:val="1"/>
      <w:numFmt w:val="decimal"/>
      <w:lvlText w:val="9.%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5CA4770"/>
    <w:multiLevelType w:val="hybridMultilevel"/>
    <w:tmpl w:val="59B868F8"/>
    <w:lvl w:ilvl="0" w:tplc="676403B4">
      <w:start w:val="1"/>
      <w:numFmt w:val="bullet"/>
      <w:lvlText w:val=""/>
      <w:lvlJc w:val="left"/>
      <w:pPr>
        <w:tabs>
          <w:tab w:val="num" w:pos="1559"/>
        </w:tabs>
        <w:ind w:left="1559" w:hanging="425"/>
      </w:pPr>
      <w:rPr>
        <w:rFonts w:ascii="Wingdings" w:hAnsi="Wingdings"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142503"/>
    <w:multiLevelType w:val="hybridMultilevel"/>
    <w:tmpl w:val="1806223C"/>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A30C6"/>
    <w:multiLevelType w:val="hybridMultilevel"/>
    <w:tmpl w:val="A5A07872"/>
    <w:lvl w:ilvl="0" w:tplc="2CAABAA0">
      <w:start w:val="1"/>
      <w:numFmt w:val="lowerLetter"/>
      <w:lvlText w:val="%1."/>
      <w:lvlJc w:val="left"/>
      <w:pPr>
        <w:tabs>
          <w:tab w:val="num" w:pos="1134"/>
        </w:tabs>
        <w:ind w:left="1134" w:hanging="283"/>
      </w:pPr>
      <w:rPr>
        <w:rFonts w:hint="default"/>
        <w:b w:val="0"/>
        <w:strike w:val="0"/>
        <w:color w:val="auto"/>
        <w:sz w:val="20"/>
        <w:szCs w:val="20"/>
      </w:rPr>
    </w:lvl>
    <w:lvl w:ilvl="1" w:tplc="4402563A">
      <w:start w:val="1"/>
      <w:numFmt w:val="decimal"/>
      <w:lvlText w:val="3.1.1.%2"/>
      <w:lvlJc w:val="left"/>
      <w:pPr>
        <w:tabs>
          <w:tab w:val="num" w:pos="851"/>
        </w:tabs>
        <w:ind w:left="851" w:hanging="851"/>
      </w:pPr>
      <w:rPr>
        <w:rFonts w:hint="default"/>
        <w:b w:val="0"/>
        <w:color w:val="auto"/>
        <w:sz w:val="20"/>
        <w:szCs w:val="20"/>
      </w:rPr>
    </w:lvl>
    <w:lvl w:ilvl="2" w:tplc="E7C893EA">
      <w:start w:val="1"/>
      <w:numFmt w:val="lowerLetter"/>
      <w:lvlText w:val="%3."/>
      <w:lvlJc w:val="left"/>
      <w:pPr>
        <w:tabs>
          <w:tab w:val="num" w:pos="1134"/>
        </w:tabs>
        <w:ind w:left="1134" w:hanging="283"/>
      </w:pPr>
      <w:rPr>
        <w:rFonts w:hint="default"/>
        <w:b w:val="0"/>
        <w:color w:val="auto"/>
        <w:sz w:val="24"/>
        <w:szCs w:val="24"/>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F125AA3"/>
    <w:multiLevelType w:val="hybridMultilevel"/>
    <w:tmpl w:val="8A3A4112"/>
    <w:lvl w:ilvl="0" w:tplc="08090017">
      <w:start w:val="1"/>
      <w:numFmt w:val="lowerLetter"/>
      <w:lvlText w:val="%1)"/>
      <w:lvlJc w:val="left"/>
      <w:pPr>
        <w:tabs>
          <w:tab w:val="num" w:pos="1134"/>
        </w:tabs>
        <w:ind w:left="1134" w:hanging="283"/>
      </w:pPr>
      <w:rPr>
        <w:rFonts w:hint="default"/>
      </w:rPr>
    </w:lvl>
    <w:lvl w:ilvl="1" w:tplc="08090019" w:tentative="1">
      <w:start w:val="1"/>
      <w:numFmt w:val="lowerLetter"/>
      <w:lvlText w:val="%2."/>
      <w:lvlJc w:val="left"/>
      <w:pPr>
        <w:tabs>
          <w:tab w:val="num" w:pos="1931"/>
        </w:tabs>
        <w:ind w:left="1931" w:hanging="360"/>
      </w:pPr>
    </w:lvl>
    <w:lvl w:ilvl="2" w:tplc="0809001B" w:tentative="1">
      <w:start w:val="1"/>
      <w:numFmt w:val="lowerRoman"/>
      <w:lvlText w:val="%3."/>
      <w:lvlJc w:val="right"/>
      <w:pPr>
        <w:tabs>
          <w:tab w:val="num" w:pos="2651"/>
        </w:tabs>
        <w:ind w:left="2651" w:hanging="180"/>
      </w:pPr>
    </w:lvl>
    <w:lvl w:ilvl="3" w:tplc="0809000F" w:tentative="1">
      <w:start w:val="1"/>
      <w:numFmt w:val="decimal"/>
      <w:lvlText w:val="%4."/>
      <w:lvlJc w:val="left"/>
      <w:pPr>
        <w:tabs>
          <w:tab w:val="num" w:pos="3371"/>
        </w:tabs>
        <w:ind w:left="3371" w:hanging="360"/>
      </w:pPr>
    </w:lvl>
    <w:lvl w:ilvl="4" w:tplc="08090019" w:tentative="1">
      <w:start w:val="1"/>
      <w:numFmt w:val="lowerLetter"/>
      <w:lvlText w:val="%5."/>
      <w:lvlJc w:val="left"/>
      <w:pPr>
        <w:tabs>
          <w:tab w:val="num" w:pos="4091"/>
        </w:tabs>
        <w:ind w:left="4091" w:hanging="360"/>
      </w:pPr>
    </w:lvl>
    <w:lvl w:ilvl="5" w:tplc="0809001B" w:tentative="1">
      <w:start w:val="1"/>
      <w:numFmt w:val="lowerRoman"/>
      <w:lvlText w:val="%6."/>
      <w:lvlJc w:val="right"/>
      <w:pPr>
        <w:tabs>
          <w:tab w:val="num" w:pos="4811"/>
        </w:tabs>
        <w:ind w:left="4811" w:hanging="180"/>
      </w:pPr>
    </w:lvl>
    <w:lvl w:ilvl="6" w:tplc="0809000F" w:tentative="1">
      <w:start w:val="1"/>
      <w:numFmt w:val="decimal"/>
      <w:lvlText w:val="%7."/>
      <w:lvlJc w:val="left"/>
      <w:pPr>
        <w:tabs>
          <w:tab w:val="num" w:pos="5531"/>
        </w:tabs>
        <w:ind w:left="5531" w:hanging="360"/>
      </w:pPr>
    </w:lvl>
    <w:lvl w:ilvl="7" w:tplc="08090019" w:tentative="1">
      <w:start w:val="1"/>
      <w:numFmt w:val="lowerLetter"/>
      <w:lvlText w:val="%8."/>
      <w:lvlJc w:val="left"/>
      <w:pPr>
        <w:tabs>
          <w:tab w:val="num" w:pos="6251"/>
        </w:tabs>
        <w:ind w:left="6251" w:hanging="360"/>
      </w:pPr>
    </w:lvl>
    <w:lvl w:ilvl="8" w:tplc="0809001B" w:tentative="1">
      <w:start w:val="1"/>
      <w:numFmt w:val="lowerRoman"/>
      <w:lvlText w:val="%9."/>
      <w:lvlJc w:val="right"/>
      <w:pPr>
        <w:tabs>
          <w:tab w:val="num" w:pos="6971"/>
        </w:tabs>
        <w:ind w:left="6971" w:hanging="180"/>
      </w:pPr>
    </w:lvl>
  </w:abstractNum>
  <w:abstractNum w:abstractNumId="22" w15:restartNumberingAfterBreak="0">
    <w:nsid w:val="3F3B0966"/>
    <w:multiLevelType w:val="hybridMultilevel"/>
    <w:tmpl w:val="E6469BAE"/>
    <w:lvl w:ilvl="0" w:tplc="130ADD5A">
      <w:start w:val="1"/>
      <w:numFmt w:val="decimal"/>
      <w:lvlText w:val="3.1.%1."/>
      <w:lvlJc w:val="left"/>
      <w:pPr>
        <w:tabs>
          <w:tab w:val="num" w:pos="851"/>
        </w:tabs>
        <w:ind w:left="851" w:hanging="851"/>
      </w:pPr>
      <w:rPr>
        <w:rFonts w:hint="default"/>
        <w:b w:val="0"/>
        <w:color w:val="auto"/>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21151BA"/>
    <w:multiLevelType w:val="hybridMultilevel"/>
    <w:tmpl w:val="B25C1FEC"/>
    <w:lvl w:ilvl="0" w:tplc="BBC4BCB2">
      <w:start w:val="1"/>
      <w:numFmt w:val="lowerLetter"/>
      <w:lvlText w:val="%1)"/>
      <w:lvlJc w:val="left"/>
      <w:pPr>
        <w:tabs>
          <w:tab w:val="num" w:pos="1134"/>
        </w:tabs>
        <w:ind w:left="1134" w:hanging="283"/>
      </w:pPr>
      <w:rPr>
        <w:rFonts w:hint="default"/>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462A7CEE"/>
    <w:multiLevelType w:val="hybridMultilevel"/>
    <w:tmpl w:val="8FAC41B2"/>
    <w:lvl w:ilvl="0" w:tplc="B04A7B28">
      <w:start w:val="1"/>
      <w:numFmt w:val="decimal"/>
      <w:lvlText w:val="%1."/>
      <w:lvlJc w:val="left"/>
      <w:pPr>
        <w:tabs>
          <w:tab w:val="num" w:pos="284"/>
        </w:tabs>
        <w:ind w:left="284" w:hanging="284"/>
      </w:pPr>
      <w:rPr>
        <w:rFonts w:hint="default"/>
        <w:i w:val="0"/>
        <w:iCs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A015A84"/>
    <w:multiLevelType w:val="hybridMultilevel"/>
    <w:tmpl w:val="E8E05952"/>
    <w:lvl w:ilvl="0" w:tplc="24EA67C0">
      <w:start w:val="1"/>
      <w:numFmt w:val="decimal"/>
      <w:lvlText w:val="%1."/>
      <w:lvlJc w:val="left"/>
      <w:pPr>
        <w:tabs>
          <w:tab w:val="num" w:pos="284"/>
        </w:tabs>
        <w:ind w:left="284" w:hanging="284"/>
      </w:pPr>
      <w:rPr>
        <w:rFonts w:hint="default"/>
      </w:rPr>
    </w:lvl>
    <w:lvl w:ilvl="1" w:tplc="08090019">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A9F75CC"/>
    <w:multiLevelType w:val="hybridMultilevel"/>
    <w:tmpl w:val="F4889CF2"/>
    <w:lvl w:ilvl="0" w:tplc="91ACDF84">
      <w:start w:val="1"/>
      <w:numFmt w:val="decimal"/>
      <w:lvlText w:val="10.%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4BEA1FCB"/>
    <w:multiLevelType w:val="hybridMultilevel"/>
    <w:tmpl w:val="4492F494"/>
    <w:lvl w:ilvl="0" w:tplc="744AD076">
      <w:start w:val="1"/>
      <w:numFmt w:val="decimal"/>
      <w:lvlText w:val="2.%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4E333F76"/>
    <w:multiLevelType w:val="hybridMultilevel"/>
    <w:tmpl w:val="903CD39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FF4535"/>
    <w:multiLevelType w:val="hybridMultilevel"/>
    <w:tmpl w:val="9DFE9E6E"/>
    <w:lvl w:ilvl="0" w:tplc="93E66C42">
      <w:start w:val="1"/>
      <w:numFmt w:val="decimal"/>
      <w:lvlText w:val="3.5.%1."/>
      <w:lvlJc w:val="left"/>
      <w:pPr>
        <w:tabs>
          <w:tab w:val="num" w:pos="851"/>
        </w:tabs>
        <w:ind w:left="851" w:hanging="851"/>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546D1565"/>
    <w:multiLevelType w:val="hybridMultilevel"/>
    <w:tmpl w:val="7D548B9C"/>
    <w:lvl w:ilvl="0" w:tplc="7BB0A7FA">
      <w:start w:val="1"/>
      <w:numFmt w:val="decimal"/>
      <w:lvlText w:val="3.2.8.%1"/>
      <w:lvlJc w:val="left"/>
      <w:pPr>
        <w:tabs>
          <w:tab w:val="num" w:pos="851"/>
        </w:tabs>
        <w:ind w:left="851" w:hanging="851"/>
      </w:pPr>
      <w:rPr>
        <w:rFonts w:hint="default"/>
        <w:b w:val="0"/>
        <w:i w:val="0"/>
        <w:color w:val="auto"/>
        <w:sz w:val="20"/>
        <w:szCs w:val="20"/>
      </w:rPr>
    </w:lvl>
    <w:lvl w:ilvl="1" w:tplc="08090019" w:tentative="1">
      <w:start w:val="1"/>
      <w:numFmt w:val="lowerLetter"/>
      <w:lvlText w:val="%2."/>
      <w:lvlJc w:val="left"/>
      <w:pPr>
        <w:tabs>
          <w:tab w:val="num" w:pos="589"/>
        </w:tabs>
        <w:ind w:left="589" w:hanging="360"/>
      </w:pPr>
    </w:lvl>
    <w:lvl w:ilvl="2" w:tplc="0809001B" w:tentative="1">
      <w:start w:val="1"/>
      <w:numFmt w:val="lowerRoman"/>
      <w:lvlText w:val="%3."/>
      <w:lvlJc w:val="right"/>
      <w:pPr>
        <w:tabs>
          <w:tab w:val="num" w:pos="1309"/>
        </w:tabs>
        <w:ind w:left="1309" w:hanging="180"/>
      </w:pPr>
    </w:lvl>
    <w:lvl w:ilvl="3" w:tplc="0809000F" w:tentative="1">
      <w:start w:val="1"/>
      <w:numFmt w:val="decimal"/>
      <w:lvlText w:val="%4."/>
      <w:lvlJc w:val="left"/>
      <w:pPr>
        <w:tabs>
          <w:tab w:val="num" w:pos="2029"/>
        </w:tabs>
        <w:ind w:left="2029" w:hanging="360"/>
      </w:pPr>
    </w:lvl>
    <w:lvl w:ilvl="4" w:tplc="08090019" w:tentative="1">
      <w:start w:val="1"/>
      <w:numFmt w:val="lowerLetter"/>
      <w:lvlText w:val="%5."/>
      <w:lvlJc w:val="left"/>
      <w:pPr>
        <w:tabs>
          <w:tab w:val="num" w:pos="2749"/>
        </w:tabs>
        <w:ind w:left="2749" w:hanging="360"/>
      </w:pPr>
    </w:lvl>
    <w:lvl w:ilvl="5" w:tplc="0809001B" w:tentative="1">
      <w:start w:val="1"/>
      <w:numFmt w:val="lowerRoman"/>
      <w:lvlText w:val="%6."/>
      <w:lvlJc w:val="right"/>
      <w:pPr>
        <w:tabs>
          <w:tab w:val="num" w:pos="3469"/>
        </w:tabs>
        <w:ind w:left="3469" w:hanging="180"/>
      </w:pPr>
    </w:lvl>
    <w:lvl w:ilvl="6" w:tplc="0809000F" w:tentative="1">
      <w:start w:val="1"/>
      <w:numFmt w:val="decimal"/>
      <w:lvlText w:val="%7."/>
      <w:lvlJc w:val="left"/>
      <w:pPr>
        <w:tabs>
          <w:tab w:val="num" w:pos="4189"/>
        </w:tabs>
        <w:ind w:left="4189" w:hanging="360"/>
      </w:pPr>
    </w:lvl>
    <w:lvl w:ilvl="7" w:tplc="08090019" w:tentative="1">
      <w:start w:val="1"/>
      <w:numFmt w:val="lowerLetter"/>
      <w:lvlText w:val="%8."/>
      <w:lvlJc w:val="left"/>
      <w:pPr>
        <w:tabs>
          <w:tab w:val="num" w:pos="4909"/>
        </w:tabs>
        <w:ind w:left="4909" w:hanging="360"/>
      </w:pPr>
    </w:lvl>
    <w:lvl w:ilvl="8" w:tplc="0809001B" w:tentative="1">
      <w:start w:val="1"/>
      <w:numFmt w:val="lowerRoman"/>
      <w:lvlText w:val="%9."/>
      <w:lvlJc w:val="right"/>
      <w:pPr>
        <w:tabs>
          <w:tab w:val="num" w:pos="5629"/>
        </w:tabs>
        <w:ind w:left="5629" w:hanging="180"/>
      </w:pPr>
    </w:lvl>
  </w:abstractNum>
  <w:abstractNum w:abstractNumId="31" w15:restartNumberingAfterBreak="0">
    <w:nsid w:val="54F1695B"/>
    <w:multiLevelType w:val="hybridMultilevel"/>
    <w:tmpl w:val="40EC1596"/>
    <w:lvl w:ilvl="0" w:tplc="9DF2B64E">
      <w:start w:val="1"/>
      <w:numFmt w:val="decimal"/>
      <w:lvlText w:val="5.%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76164F5"/>
    <w:multiLevelType w:val="hybridMultilevel"/>
    <w:tmpl w:val="BCFA797E"/>
    <w:lvl w:ilvl="0" w:tplc="0D58275E">
      <w:start w:val="1"/>
      <w:numFmt w:val="lowerLetter"/>
      <w:lvlText w:val="%1."/>
      <w:lvlJc w:val="left"/>
      <w:pPr>
        <w:tabs>
          <w:tab w:val="num" w:pos="1134"/>
        </w:tabs>
        <w:ind w:left="1134" w:hanging="283"/>
      </w:pPr>
      <w:rPr>
        <w:rFonts w:hint="default"/>
      </w:rPr>
    </w:lvl>
    <w:lvl w:ilvl="1" w:tplc="08090019" w:tentative="1">
      <w:start w:val="1"/>
      <w:numFmt w:val="lowerLetter"/>
      <w:lvlText w:val="%2."/>
      <w:lvlJc w:val="left"/>
      <w:pPr>
        <w:tabs>
          <w:tab w:val="num" w:pos="2291"/>
        </w:tabs>
        <w:ind w:left="2291" w:hanging="360"/>
      </w:p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33" w15:restartNumberingAfterBreak="0">
    <w:nsid w:val="5AC57C99"/>
    <w:multiLevelType w:val="hybridMultilevel"/>
    <w:tmpl w:val="F1B65B4C"/>
    <w:lvl w:ilvl="0" w:tplc="24EA67C0">
      <w:start w:val="1"/>
      <w:numFmt w:val="decimal"/>
      <w:lvlText w:val="%1."/>
      <w:lvlJc w:val="left"/>
      <w:pPr>
        <w:tabs>
          <w:tab w:val="num" w:pos="284"/>
        </w:tabs>
        <w:ind w:left="284" w:hanging="284"/>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BDC4577"/>
    <w:multiLevelType w:val="hybridMultilevel"/>
    <w:tmpl w:val="98883870"/>
    <w:lvl w:ilvl="0" w:tplc="6D9683A8">
      <w:start w:val="1"/>
      <w:numFmt w:val="decimal"/>
      <w:lvlText w:val="7.%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2C44D5F"/>
    <w:multiLevelType w:val="hybridMultilevel"/>
    <w:tmpl w:val="80B6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94321"/>
    <w:multiLevelType w:val="multilevel"/>
    <w:tmpl w:val="29982810"/>
    <w:lvl w:ilvl="0">
      <w:start w:val="1"/>
      <w:numFmt w:val="decimal"/>
      <w:lvlText w:val="%1"/>
      <w:lvlJc w:val="left"/>
      <w:pPr>
        <w:tabs>
          <w:tab w:val="num" w:pos="1440"/>
        </w:tabs>
        <w:ind w:left="1701" w:hanging="1134"/>
      </w:pPr>
      <w:rPr>
        <w:rFonts w:hint="default"/>
        <w:color w:val="2A3646"/>
      </w:rPr>
    </w:lvl>
    <w:lvl w:ilvl="1">
      <w:start w:val="1"/>
      <w:numFmt w:val="decimal"/>
      <w:lvlText w:val="%1.%2"/>
      <w:lvlJc w:val="left"/>
      <w:pPr>
        <w:tabs>
          <w:tab w:val="num" w:pos="1"/>
        </w:tabs>
        <w:ind w:left="1701" w:hanging="1133"/>
      </w:pPr>
      <w:rPr>
        <w:rFonts w:hint="default"/>
        <w:sz w:val="28"/>
        <w:szCs w:val="28"/>
      </w:rPr>
    </w:lvl>
    <w:lvl w:ilvl="2">
      <w:start w:val="1"/>
      <w:numFmt w:val="decimal"/>
      <w:lvlText w:val="%1.%2.%3"/>
      <w:lvlJc w:val="left"/>
      <w:pPr>
        <w:tabs>
          <w:tab w:val="num" w:pos="0"/>
        </w:tabs>
        <w:ind w:left="1701" w:hanging="1134"/>
      </w:pPr>
      <w:rPr>
        <w:rFonts w:hint="default"/>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3">
      <w:start w:val="1"/>
      <w:numFmt w:val="decimal"/>
      <w:lvlText w:val="%1.%2.%3.%4"/>
      <w:lvlJc w:val="left"/>
      <w:pPr>
        <w:tabs>
          <w:tab w:val="num" w:pos="0"/>
        </w:tabs>
        <w:ind w:left="1701" w:hanging="1134"/>
      </w:pPr>
      <w:rPr>
        <w:rFonts w:hint="default"/>
        <w:sz w:val="22"/>
        <w:szCs w:val="20"/>
      </w:rPr>
    </w:lvl>
    <w:lvl w:ilvl="4">
      <w:start w:val="1"/>
      <w:numFmt w:val="decimal"/>
      <w:lvlText w:val="%1.%2.%3.%4.%5"/>
      <w:lvlJc w:val="left"/>
      <w:pPr>
        <w:tabs>
          <w:tab w:val="num" w:pos="0"/>
        </w:tabs>
        <w:ind w:left="567" w:firstLine="0"/>
      </w:pPr>
      <w:rPr>
        <w:rFonts w:hint="default"/>
        <w:sz w:val="20"/>
        <w:szCs w:val="20"/>
      </w:rPr>
    </w:lvl>
    <w:lvl w:ilvl="5">
      <w:start w:val="1"/>
      <w:numFmt w:val="decimal"/>
      <w:lvlText w:val="%1.%2.%3.%4.%5.%6"/>
      <w:lvlJc w:val="left"/>
      <w:pPr>
        <w:tabs>
          <w:tab w:val="num" w:pos="0"/>
        </w:tabs>
        <w:ind w:left="567" w:firstLine="0"/>
      </w:pPr>
      <w:rPr>
        <w:rFonts w:hint="default"/>
        <w:b/>
        <w:sz w:val="20"/>
      </w:rPr>
    </w:lvl>
    <w:lvl w:ilvl="6">
      <w:start w:val="1"/>
      <w:numFmt w:val="decimal"/>
      <w:lvlText w:val="(%7)"/>
      <w:lvlJc w:val="left"/>
      <w:pPr>
        <w:tabs>
          <w:tab w:val="num" w:pos="567"/>
        </w:tabs>
        <w:ind w:left="567" w:hanging="567"/>
      </w:pPr>
      <w:rPr>
        <w:rFonts w:ascii="Arial" w:hAnsi="Arial" w:hint="default"/>
        <w:b w:val="0"/>
        <w:i w:val="0"/>
        <w:sz w:val="16"/>
        <w:szCs w:val="16"/>
      </w:rPr>
    </w:lvl>
    <w:lvl w:ilvl="7">
      <w:start w:val="1"/>
      <w:numFmt w:val="lowerLetter"/>
      <w:lvlText w:val="%8)"/>
      <w:lvlJc w:val="left"/>
      <w:pPr>
        <w:tabs>
          <w:tab w:val="num" w:pos="992"/>
        </w:tabs>
        <w:ind w:left="992"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8">
      <w:start w:val="1"/>
      <w:numFmt w:val="lowerRoman"/>
      <w:lvlText w:val="%9)"/>
      <w:lvlJc w:val="left"/>
      <w:pPr>
        <w:tabs>
          <w:tab w:val="num" w:pos="2214"/>
        </w:tabs>
        <w:ind w:left="1701" w:hanging="567"/>
      </w:pPr>
      <w:rPr>
        <w:rFonts w:hint="default"/>
        <w:b w:val="0"/>
        <w:sz w:val="22"/>
        <w:szCs w:val="22"/>
      </w:rPr>
    </w:lvl>
  </w:abstractNum>
  <w:abstractNum w:abstractNumId="37" w15:restartNumberingAfterBreak="0">
    <w:nsid w:val="65CB7190"/>
    <w:multiLevelType w:val="hybridMultilevel"/>
    <w:tmpl w:val="2F9494C8"/>
    <w:lvl w:ilvl="0" w:tplc="261692FE">
      <w:start w:val="1"/>
      <w:numFmt w:val="lowerLetter"/>
      <w:lvlText w:val="%1."/>
      <w:lvlJc w:val="left"/>
      <w:pPr>
        <w:tabs>
          <w:tab w:val="num" w:pos="1134"/>
        </w:tabs>
        <w:ind w:left="1134" w:hanging="283"/>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66D8410F"/>
    <w:multiLevelType w:val="hybridMultilevel"/>
    <w:tmpl w:val="5BE6EE68"/>
    <w:lvl w:ilvl="0" w:tplc="AB020A26">
      <w:start w:val="1"/>
      <w:numFmt w:val="decimal"/>
      <w:lvlText w:val="11.%1."/>
      <w:lvlJc w:val="left"/>
      <w:pPr>
        <w:tabs>
          <w:tab w:val="num" w:pos="851"/>
        </w:tabs>
        <w:ind w:left="851" w:hanging="851"/>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7002588"/>
    <w:multiLevelType w:val="hybridMultilevel"/>
    <w:tmpl w:val="9544DF64"/>
    <w:lvl w:ilvl="0" w:tplc="B590F2BC">
      <w:start w:val="1"/>
      <w:numFmt w:val="decimal"/>
      <w:lvlText w:val="12.%1."/>
      <w:lvlJc w:val="left"/>
      <w:pPr>
        <w:tabs>
          <w:tab w:val="num" w:pos="851"/>
        </w:tabs>
        <w:ind w:left="851" w:hanging="851"/>
      </w:pPr>
      <w:rPr>
        <w:rFonts w:hint="default"/>
        <w:b w:val="0"/>
        <w:sz w:val="20"/>
        <w:szCs w:val="2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7277F7F"/>
    <w:multiLevelType w:val="hybridMultilevel"/>
    <w:tmpl w:val="451CA5B0"/>
    <w:lvl w:ilvl="0" w:tplc="DC508B6C">
      <w:start w:val="1"/>
      <w:numFmt w:val="decimal"/>
      <w:lvlText w:val="8.%1."/>
      <w:lvlJc w:val="left"/>
      <w:pPr>
        <w:tabs>
          <w:tab w:val="num" w:pos="709"/>
        </w:tabs>
        <w:ind w:left="709" w:hanging="709"/>
      </w:pPr>
      <w:rPr>
        <w:rFonts w:hint="default"/>
        <w:b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67A01F67"/>
    <w:multiLevelType w:val="hybridMultilevel"/>
    <w:tmpl w:val="3530C1E2"/>
    <w:lvl w:ilvl="0" w:tplc="24EA67C0">
      <w:start w:val="1"/>
      <w:numFmt w:val="decimal"/>
      <w:lvlText w:val="%1."/>
      <w:lvlJc w:val="left"/>
      <w:pPr>
        <w:tabs>
          <w:tab w:val="num" w:pos="284"/>
        </w:tabs>
        <w:ind w:left="284"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6D496060"/>
    <w:multiLevelType w:val="hybridMultilevel"/>
    <w:tmpl w:val="9CA4ED7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AF6B85"/>
    <w:multiLevelType w:val="hybridMultilevel"/>
    <w:tmpl w:val="ABF2DA9A"/>
    <w:lvl w:ilvl="0" w:tplc="E53E12BA">
      <w:start w:val="1"/>
      <w:numFmt w:val="decimal"/>
      <w:lvlText w:val="3.4.%1."/>
      <w:lvlJc w:val="left"/>
      <w:pPr>
        <w:tabs>
          <w:tab w:val="num" w:pos="851"/>
        </w:tabs>
        <w:ind w:left="851" w:hanging="851"/>
      </w:pPr>
      <w:rPr>
        <w:rFonts w:hint="default"/>
        <w:b w:val="0"/>
      </w:rPr>
    </w:lvl>
    <w:lvl w:ilvl="1" w:tplc="11C86706">
      <w:start w:val="1"/>
      <w:numFmt w:val="lowerLetter"/>
      <w:lvlText w:val="%2."/>
      <w:lvlJc w:val="left"/>
      <w:pPr>
        <w:tabs>
          <w:tab w:val="num" w:pos="1363"/>
        </w:tabs>
        <w:ind w:left="1363" w:hanging="283"/>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3EE46B6"/>
    <w:multiLevelType w:val="hybridMultilevel"/>
    <w:tmpl w:val="BB04212A"/>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347BC"/>
    <w:multiLevelType w:val="hybridMultilevel"/>
    <w:tmpl w:val="ED76592C"/>
    <w:lvl w:ilvl="0" w:tplc="5AF4DF4E">
      <w:start w:val="1"/>
      <w:numFmt w:val="decimal"/>
      <w:lvlText w:val="3.2.%1."/>
      <w:lvlJc w:val="left"/>
      <w:pPr>
        <w:tabs>
          <w:tab w:val="num" w:pos="851"/>
        </w:tabs>
        <w:ind w:left="851" w:hanging="851"/>
      </w:pPr>
      <w:rPr>
        <w:rFonts w:hint="default"/>
        <w:b w:val="0"/>
        <w:color w:val="auto"/>
      </w:rPr>
    </w:lvl>
    <w:lvl w:ilvl="1" w:tplc="08090019">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E9C723F"/>
    <w:multiLevelType w:val="hybridMultilevel"/>
    <w:tmpl w:val="4B50C0F4"/>
    <w:lvl w:ilvl="0" w:tplc="0D58275E">
      <w:start w:val="1"/>
      <w:numFmt w:val="lowerLetter"/>
      <w:lvlText w:val="%1."/>
      <w:lvlJc w:val="left"/>
      <w:pPr>
        <w:tabs>
          <w:tab w:val="num" w:pos="1134"/>
        </w:tabs>
        <w:ind w:left="1134" w:hanging="28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9C57ED"/>
    <w:multiLevelType w:val="hybridMultilevel"/>
    <w:tmpl w:val="6E7CFD6C"/>
    <w:lvl w:ilvl="0" w:tplc="BBC4BCB2">
      <w:start w:val="1"/>
      <w:numFmt w:val="lowerLetter"/>
      <w:lvlText w:val="%1)"/>
      <w:lvlJc w:val="left"/>
      <w:pPr>
        <w:tabs>
          <w:tab w:val="num" w:pos="1134"/>
        </w:tabs>
        <w:ind w:left="1134" w:hanging="283"/>
      </w:pPr>
      <w:rPr>
        <w:rFonts w:hint="default"/>
      </w:rPr>
    </w:lvl>
    <w:lvl w:ilvl="1" w:tplc="552E2A38">
      <w:start w:val="1"/>
      <w:numFmt w:val="none"/>
      <w:lvlText w:val="3.2.8.1"/>
      <w:lvlJc w:val="left"/>
      <w:pPr>
        <w:tabs>
          <w:tab w:val="num" w:pos="2782"/>
        </w:tabs>
        <w:ind w:left="2782" w:hanging="851"/>
      </w:pPr>
      <w:rPr>
        <w:rFonts w:hint="default"/>
        <w:b w:val="0"/>
        <w:color w:val="auto"/>
        <w:sz w:val="20"/>
        <w:szCs w:val="20"/>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269240592">
    <w:abstractNumId w:val="46"/>
  </w:num>
  <w:num w:numId="2" w16cid:durableId="851576159">
    <w:abstractNumId w:val="5"/>
  </w:num>
  <w:num w:numId="3" w16cid:durableId="800271524">
    <w:abstractNumId w:val="10"/>
  </w:num>
  <w:num w:numId="4" w16cid:durableId="1043023073">
    <w:abstractNumId w:val="9"/>
  </w:num>
  <w:num w:numId="5" w16cid:durableId="709451211">
    <w:abstractNumId w:val="37"/>
  </w:num>
  <w:num w:numId="6" w16cid:durableId="165287787">
    <w:abstractNumId w:val="25"/>
  </w:num>
  <w:num w:numId="7" w16cid:durableId="511384208">
    <w:abstractNumId w:val="8"/>
  </w:num>
  <w:num w:numId="8" w16cid:durableId="958604798">
    <w:abstractNumId w:val="6"/>
  </w:num>
  <w:num w:numId="9" w16cid:durableId="1221869658">
    <w:abstractNumId w:val="20"/>
  </w:num>
  <w:num w:numId="10" w16cid:durableId="1836260286">
    <w:abstractNumId w:val="2"/>
  </w:num>
  <w:num w:numId="11" w16cid:durableId="1988508846">
    <w:abstractNumId w:val="3"/>
  </w:num>
  <w:num w:numId="12" w16cid:durableId="399140965">
    <w:abstractNumId w:val="27"/>
  </w:num>
  <w:num w:numId="13" w16cid:durableId="927352184">
    <w:abstractNumId w:val="31"/>
  </w:num>
  <w:num w:numId="14" w16cid:durableId="1304237362">
    <w:abstractNumId w:val="34"/>
  </w:num>
  <w:num w:numId="15" w16cid:durableId="1372532010">
    <w:abstractNumId w:val="16"/>
  </w:num>
  <w:num w:numId="16" w16cid:durableId="1651130096">
    <w:abstractNumId w:val="40"/>
  </w:num>
  <w:num w:numId="17" w16cid:durableId="935165506">
    <w:abstractNumId w:val="17"/>
  </w:num>
  <w:num w:numId="18" w16cid:durableId="2102215274">
    <w:abstractNumId w:val="38"/>
  </w:num>
  <w:num w:numId="19" w16cid:durableId="223571406">
    <w:abstractNumId w:val="39"/>
  </w:num>
  <w:num w:numId="20" w16cid:durableId="1279097389">
    <w:abstractNumId w:val="26"/>
  </w:num>
  <w:num w:numId="21" w16cid:durableId="1955094046">
    <w:abstractNumId w:val="43"/>
  </w:num>
  <w:num w:numId="22" w16cid:durableId="2121341822">
    <w:abstractNumId w:val="7"/>
  </w:num>
  <w:num w:numId="23" w16cid:durableId="1431588859">
    <w:abstractNumId w:val="32"/>
  </w:num>
  <w:num w:numId="24" w16cid:durableId="618950348">
    <w:abstractNumId w:val="22"/>
  </w:num>
  <w:num w:numId="25" w16cid:durableId="1703704735">
    <w:abstractNumId w:val="45"/>
  </w:num>
  <w:num w:numId="26" w16cid:durableId="1135024557">
    <w:abstractNumId w:val="18"/>
  </w:num>
  <w:num w:numId="27" w16cid:durableId="728461919">
    <w:abstractNumId w:val="29"/>
  </w:num>
  <w:num w:numId="28" w16cid:durableId="1793938539">
    <w:abstractNumId w:val="21"/>
  </w:num>
  <w:num w:numId="29" w16cid:durableId="1710180453">
    <w:abstractNumId w:val="33"/>
  </w:num>
  <w:num w:numId="30" w16cid:durableId="189612079">
    <w:abstractNumId w:val="41"/>
  </w:num>
  <w:num w:numId="31" w16cid:durableId="306518748">
    <w:abstractNumId w:val="24"/>
  </w:num>
  <w:num w:numId="32" w16cid:durableId="570383377">
    <w:abstractNumId w:val="12"/>
  </w:num>
  <w:num w:numId="33" w16cid:durableId="1362314780">
    <w:abstractNumId w:val="47"/>
  </w:num>
  <w:num w:numId="34" w16cid:durableId="1668315727">
    <w:abstractNumId w:val="23"/>
  </w:num>
  <w:num w:numId="35" w16cid:durableId="1986472510">
    <w:abstractNumId w:val="14"/>
  </w:num>
  <w:num w:numId="36" w16cid:durableId="1096823704">
    <w:abstractNumId w:val="30"/>
  </w:num>
  <w:num w:numId="37" w16cid:durableId="457795358">
    <w:abstractNumId w:val="11"/>
  </w:num>
  <w:num w:numId="38" w16cid:durableId="825826537">
    <w:abstractNumId w:val="1"/>
  </w:num>
  <w:num w:numId="39" w16cid:durableId="1339192090">
    <w:abstractNumId w:val="4"/>
  </w:num>
  <w:num w:numId="40" w16cid:durableId="1825662831">
    <w:abstractNumId w:val="15"/>
  </w:num>
  <w:num w:numId="41" w16cid:durableId="1735200497">
    <w:abstractNumId w:val="28"/>
  </w:num>
  <w:num w:numId="42" w16cid:durableId="1971667377">
    <w:abstractNumId w:val="36"/>
  </w:num>
  <w:num w:numId="43" w16cid:durableId="15495344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24675813">
    <w:abstractNumId w:val="13"/>
  </w:num>
  <w:num w:numId="45" w16cid:durableId="364447778">
    <w:abstractNumId w:val="0"/>
  </w:num>
  <w:num w:numId="46" w16cid:durableId="625623294">
    <w:abstractNumId w:val="19"/>
  </w:num>
  <w:num w:numId="47" w16cid:durableId="2132821408">
    <w:abstractNumId w:val="44"/>
  </w:num>
  <w:num w:numId="48" w16cid:durableId="1506246255">
    <w:abstractNumId w:val="35"/>
  </w:num>
  <w:num w:numId="49" w16cid:durableId="1029138011">
    <w:abstractNumId w:val="4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37FC"/>
    <w:rsid w:val="00016F50"/>
    <w:rsid w:val="00022AA8"/>
    <w:rsid w:val="00027C0D"/>
    <w:rsid w:val="00032DFF"/>
    <w:rsid w:val="000349FD"/>
    <w:rsid w:val="00050146"/>
    <w:rsid w:val="000510BC"/>
    <w:rsid w:val="00056710"/>
    <w:rsid w:val="00062E48"/>
    <w:rsid w:val="000709C0"/>
    <w:rsid w:val="0007248C"/>
    <w:rsid w:val="00080E85"/>
    <w:rsid w:val="00082CFF"/>
    <w:rsid w:val="00084A18"/>
    <w:rsid w:val="00086197"/>
    <w:rsid w:val="00086902"/>
    <w:rsid w:val="000A22A3"/>
    <w:rsid w:val="000A3898"/>
    <w:rsid w:val="000A5068"/>
    <w:rsid w:val="000A6E53"/>
    <w:rsid w:val="000B32C9"/>
    <w:rsid w:val="000C3A05"/>
    <w:rsid w:val="000D6B85"/>
    <w:rsid w:val="000F1356"/>
    <w:rsid w:val="000F3E00"/>
    <w:rsid w:val="0011610C"/>
    <w:rsid w:val="001311D1"/>
    <w:rsid w:val="00131BCC"/>
    <w:rsid w:val="001346B4"/>
    <w:rsid w:val="00143729"/>
    <w:rsid w:val="0014419B"/>
    <w:rsid w:val="00144A37"/>
    <w:rsid w:val="00147708"/>
    <w:rsid w:val="00150823"/>
    <w:rsid w:val="00156CC9"/>
    <w:rsid w:val="00162BA7"/>
    <w:rsid w:val="00162D2C"/>
    <w:rsid w:val="0016308B"/>
    <w:rsid w:val="00164CE6"/>
    <w:rsid w:val="00190159"/>
    <w:rsid w:val="00192AA2"/>
    <w:rsid w:val="001973BF"/>
    <w:rsid w:val="001A3F4D"/>
    <w:rsid w:val="001A4C1B"/>
    <w:rsid w:val="001A527A"/>
    <w:rsid w:val="001C080C"/>
    <w:rsid w:val="001C3D04"/>
    <w:rsid w:val="001C6572"/>
    <w:rsid w:val="001E38FA"/>
    <w:rsid w:val="001F3796"/>
    <w:rsid w:val="001F3C28"/>
    <w:rsid w:val="001F7C53"/>
    <w:rsid w:val="00216640"/>
    <w:rsid w:val="00223A40"/>
    <w:rsid w:val="00234602"/>
    <w:rsid w:val="00234723"/>
    <w:rsid w:val="0023491D"/>
    <w:rsid w:val="00236F78"/>
    <w:rsid w:val="00240059"/>
    <w:rsid w:val="00246D8A"/>
    <w:rsid w:val="00254939"/>
    <w:rsid w:val="002628A2"/>
    <w:rsid w:val="002721EF"/>
    <w:rsid w:val="00285B2C"/>
    <w:rsid w:val="002947A3"/>
    <w:rsid w:val="00295640"/>
    <w:rsid w:val="002A2F0E"/>
    <w:rsid w:val="002A3110"/>
    <w:rsid w:val="002A3CE2"/>
    <w:rsid w:val="002B0323"/>
    <w:rsid w:val="002B1E72"/>
    <w:rsid w:val="002B206E"/>
    <w:rsid w:val="002C4B4D"/>
    <w:rsid w:val="002D633A"/>
    <w:rsid w:val="002D7706"/>
    <w:rsid w:val="002F74E0"/>
    <w:rsid w:val="00303A28"/>
    <w:rsid w:val="003045A8"/>
    <w:rsid w:val="00310AD5"/>
    <w:rsid w:val="00317A60"/>
    <w:rsid w:val="00332823"/>
    <w:rsid w:val="00350AD3"/>
    <w:rsid w:val="00360882"/>
    <w:rsid w:val="0036163E"/>
    <w:rsid w:val="00361B86"/>
    <w:rsid w:val="0036632E"/>
    <w:rsid w:val="00366B31"/>
    <w:rsid w:val="00366D0C"/>
    <w:rsid w:val="003704BA"/>
    <w:rsid w:val="00370832"/>
    <w:rsid w:val="00370BBC"/>
    <w:rsid w:val="00382374"/>
    <w:rsid w:val="00383281"/>
    <w:rsid w:val="00391725"/>
    <w:rsid w:val="003A19A9"/>
    <w:rsid w:val="003B2C65"/>
    <w:rsid w:val="003B49CF"/>
    <w:rsid w:val="003C34DA"/>
    <w:rsid w:val="003D20D4"/>
    <w:rsid w:val="003D4BC7"/>
    <w:rsid w:val="003D6329"/>
    <w:rsid w:val="00410100"/>
    <w:rsid w:val="00410DCC"/>
    <w:rsid w:val="004125AC"/>
    <w:rsid w:val="00422B5D"/>
    <w:rsid w:val="0042517E"/>
    <w:rsid w:val="00425E40"/>
    <w:rsid w:val="00436B6C"/>
    <w:rsid w:val="00442CFB"/>
    <w:rsid w:val="0046230E"/>
    <w:rsid w:val="00463FD5"/>
    <w:rsid w:val="0046559E"/>
    <w:rsid w:val="00465780"/>
    <w:rsid w:val="0047788E"/>
    <w:rsid w:val="00480088"/>
    <w:rsid w:val="00483AF7"/>
    <w:rsid w:val="004920D2"/>
    <w:rsid w:val="004A4BC3"/>
    <w:rsid w:val="004A5160"/>
    <w:rsid w:val="004A5550"/>
    <w:rsid w:val="004B132C"/>
    <w:rsid w:val="004B65B0"/>
    <w:rsid w:val="004C3447"/>
    <w:rsid w:val="004D1746"/>
    <w:rsid w:val="004E058D"/>
    <w:rsid w:val="004E4E5E"/>
    <w:rsid w:val="004F1A7A"/>
    <w:rsid w:val="004F45EA"/>
    <w:rsid w:val="00503A7A"/>
    <w:rsid w:val="005065C1"/>
    <w:rsid w:val="005113D5"/>
    <w:rsid w:val="00516AFD"/>
    <w:rsid w:val="00521BB1"/>
    <w:rsid w:val="0053098F"/>
    <w:rsid w:val="00533CBE"/>
    <w:rsid w:val="00534F96"/>
    <w:rsid w:val="00535318"/>
    <w:rsid w:val="00547439"/>
    <w:rsid w:val="00551465"/>
    <w:rsid w:val="00551F81"/>
    <w:rsid w:val="00554323"/>
    <w:rsid w:val="00565E0A"/>
    <w:rsid w:val="0056728D"/>
    <w:rsid w:val="00567D42"/>
    <w:rsid w:val="00586E8F"/>
    <w:rsid w:val="005900F2"/>
    <w:rsid w:val="005A0B7F"/>
    <w:rsid w:val="005A267B"/>
    <w:rsid w:val="005A740F"/>
    <w:rsid w:val="005B099D"/>
    <w:rsid w:val="005B34B7"/>
    <w:rsid w:val="005B5BCB"/>
    <w:rsid w:val="005B5D5A"/>
    <w:rsid w:val="005B715A"/>
    <w:rsid w:val="005D2364"/>
    <w:rsid w:val="005D6FEB"/>
    <w:rsid w:val="00601449"/>
    <w:rsid w:val="006070B2"/>
    <w:rsid w:val="0060783C"/>
    <w:rsid w:val="00607A10"/>
    <w:rsid w:val="00607F04"/>
    <w:rsid w:val="00617CBD"/>
    <w:rsid w:val="00620F16"/>
    <w:rsid w:val="00622F1D"/>
    <w:rsid w:val="006237FC"/>
    <w:rsid w:val="00626C25"/>
    <w:rsid w:val="00627763"/>
    <w:rsid w:val="00627962"/>
    <w:rsid w:val="006401BC"/>
    <w:rsid w:val="00643874"/>
    <w:rsid w:val="006468E2"/>
    <w:rsid w:val="00673862"/>
    <w:rsid w:val="00680EDD"/>
    <w:rsid w:val="00680F80"/>
    <w:rsid w:val="006919D7"/>
    <w:rsid w:val="006976B6"/>
    <w:rsid w:val="006978A4"/>
    <w:rsid w:val="006A3570"/>
    <w:rsid w:val="006B0F8F"/>
    <w:rsid w:val="006B2835"/>
    <w:rsid w:val="006B74C2"/>
    <w:rsid w:val="006C7CCA"/>
    <w:rsid w:val="006D4B99"/>
    <w:rsid w:val="006E06C9"/>
    <w:rsid w:val="006E07FC"/>
    <w:rsid w:val="006F6CD2"/>
    <w:rsid w:val="006F75AA"/>
    <w:rsid w:val="00710CC1"/>
    <w:rsid w:val="00716BAB"/>
    <w:rsid w:val="007232BA"/>
    <w:rsid w:val="007274AE"/>
    <w:rsid w:val="007278CA"/>
    <w:rsid w:val="00731ABE"/>
    <w:rsid w:val="00734448"/>
    <w:rsid w:val="00741318"/>
    <w:rsid w:val="007427CE"/>
    <w:rsid w:val="00742923"/>
    <w:rsid w:val="00745AFB"/>
    <w:rsid w:val="007538CD"/>
    <w:rsid w:val="007641C7"/>
    <w:rsid w:val="00766125"/>
    <w:rsid w:val="00766FED"/>
    <w:rsid w:val="00770F7C"/>
    <w:rsid w:val="00775C0A"/>
    <w:rsid w:val="00776AFB"/>
    <w:rsid w:val="00777352"/>
    <w:rsid w:val="007816BC"/>
    <w:rsid w:val="00790D2F"/>
    <w:rsid w:val="007A01CA"/>
    <w:rsid w:val="007A25DF"/>
    <w:rsid w:val="007A4A72"/>
    <w:rsid w:val="007B352B"/>
    <w:rsid w:val="007B3A52"/>
    <w:rsid w:val="007C3EE4"/>
    <w:rsid w:val="007C4CED"/>
    <w:rsid w:val="007D037E"/>
    <w:rsid w:val="007D4DD4"/>
    <w:rsid w:val="007D572D"/>
    <w:rsid w:val="007D5DE6"/>
    <w:rsid w:val="007E6AB4"/>
    <w:rsid w:val="00800F91"/>
    <w:rsid w:val="0080549A"/>
    <w:rsid w:val="00826DCE"/>
    <w:rsid w:val="00827469"/>
    <w:rsid w:val="00827FC2"/>
    <w:rsid w:val="00830204"/>
    <w:rsid w:val="00833370"/>
    <w:rsid w:val="008351D2"/>
    <w:rsid w:val="00837C63"/>
    <w:rsid w:val="00837EA4"/>
    <w:rsid w:val="0084122D"/>
    <w:rsid w:val="008418CB"/>
    <w:rsid w:val="00842433"/>
    <w:rsid w:val="00855449"/>
    <w:rsid w:val="00856666"/>
    <w:rsid w:val="008600E7"/>
    <w:rsid w:val="00860D50"/>
    <w:rsid w:val="00865CE6"/>
    <w:rsid w:val="0087451F"/>
    <w:rsid w:val="00875934"/>
    <w:rsid w:val="008766ED"/>
    <w:rsid w:val="0087741D"/>
    <w:rsid w:val="00880DEE"/>
    <w:rsid w:val="00881B63"/>
    <w:rsid w:val="00884B92"/>
    <w:rsid w:val="00891B39"/>
    <w:rsid w:val="008946A0"/>
    <w:rsid w:val="00895680"/>
    <w:rsid w:val="008B4AF7"/>
    <w:rsid w:val="008C1740"/>
    <w:rsid w:val="008D07FB"/>
    <w:rsid w:val="008D7D81"/>
    <w:rsid w:val="008E5921"/>
    <w:rsid w:val="008E71AF"/>
    <w:rsid w:val="008F01D4"/>
    <w:rsid w:val="0091211C"/>
    <w:rsid w:val="009309D0"/>
    <w:rsid w:val="00931350"/>
    <w:rsid w:val="00935457"/>
    <w:rsid w:val="00945E9C"/>
    <w:rsid w:val="00957788"/>
    <w:rsid w:val="00961115"/>
    <w:rsid w:val="00962180"/>
    <w:rsid w:val="0096686D"/>
    <w:rsid w:val="0097274E"/>
    <w:rsid w:val="0097421E"/>
    <w:rsid w:val="0099195A"/>
    <w:rsid w:val="009A25B9"/>
    <w:rsid w:val="009B0C67"/>
    <w:rsid w:val="009C2ECF"/>
    <w:rsid w:val="009D204B"/>
    <w:rsid w:val="009D3AAC"/>
    <w:rsid w:val="009D7962"/>
    <w:rsid w:val="009F078E"/>
    <w:rsid w:val="009F5C5E"/>
    <w:rsid w:val="00A00AAD"/>
    <w:rsid w:val="00A061DF"/>
    <w:rsid w:val="00A06C98"/>
    <w:rsid w:val="00A12E7D"/>
    <w:rsid w:val="00A172EC"/>
    <w:rsid w:val="00A33879"/>
    <w:rsid w:val="00A339AC"/>
    <w:rsid w:val="00A418FF"/>
    <w:rsid w:val="00A57C55"/>
    <w:rsid w:val="00A60973"/>
    <w:rsid w:val="00A613FD"/>
    <w:rsid w:val="00A661A4"/>
    <w:rsid w:val="00A72A52"/>
    <w:rsid w:val="00A754A1"/>
    <w:rsid w:val="00A90764"/>
    <w:rsid w:val="00A958DE"/>
    <w:rsid w:val="00A9755B"/>
    <w:rsid w:val="00AA2181"/>
    <w:rsid w:val="00AB5046"/>
    <w:rsid w:val="00AB7C56"/>
    <w:rsid w:val="00AC14D2"/>
    <w:rsid w:val="00AC493F"/>
    <w:rsid w:val="00AE4203"/>
    <w:rsid w:val="00AF0B3A"/>
    <w:rsid w:val="00AF1D9A"/>
    <w:rsid w:val="00AF3FAD"/>
    <w:rsid w:val="00AF50CA"/>
    <w:rsid w:val="00B00967"/>
    <w:rsid w:val="00B00B0A"/>
    <w:rsid w:val="00B03D95"/>
    <w:rsid w:val="00B05AA1"/>
    <w:rsid w:val="00B123C0"/>
    <w:rsid w:val="00B138BD"/>
    <w:rsid w:val="00B21BB0"/>
    <w:rsid w:val="00B23667"/>
    <w:rsid w:val="00B26817"/>
    <w:rsid w:val="00B33CFD"/>
    <w:rsid w:val="00B353A5"/>
    <w:rsid w:val="00B366FD"/>
    <w:rsid w:val="00B4062D"/>
    <w:rsid w:val="00B40B06"/>
    <w:rsid w:val="00B41EFE"/>
    <w:rsid w:val="00B5083C"/>
    <w:rsid w:val="00B5442C"/>
    <w:rsid w:val="00B55414"/>
    <w:rsid w:val="00B5775F"/>
    <w:rsid w:val="00B65311"/>
    <w:rsid w:val="00B677E5"/>
    <w:rsid w:val="00B67ACF"/>
    <w:rsid w:val="00B67C0C"/>
    <w:rsid w:val="00B96498"/>
    <w:rsid w:val="00BA7032"/>
    <w:rsid w:val="00BB0F6C"/>
    <w:rsid w:val="00BB1B06"/>
    <w:rsid w:val="00BB6DA7"/>
    <w:rsid w:val="00BC0B2F"/>
    <w:rsid w:val="00BC2236"/>
    <w:rsid w:val="00BC299D"/>
    <w:rsid w:val="00BC3114"/>
    <w:rsid w:val="00BC578C"/>
    <w:rsid w:val="00BD23EC"/>
    <w:rsid w:val="00BD5588"/>
    <w:rsid w:val="00BD6E9E"/>
    <w:rsid w:val="00BE79AC"/>
    <w:rsid w:val="00BF0182"/>
    <w:rsid w:val="00BF21A3"/>
    <w:rsid w:val="00BF5328"/>
    <w:rsid w:val="00BF6D47"/>
    <w:rsid w:val="00C01AC7"/>
    <w:rsid w:val="00C13B5C"/>
    <w:rsid w:val="00C14725"/>
    <w:rsid w:val="00C17A91"/>
    <w:rsid w:val="00C22033"/>
    <w:rsid w:val="00C31A6A"/>
    <w:rsid w:val="00C32943"/>
    <w:rsid w:val="00C32EC2"/>
    <w:rsid w:val="00C3353B"/>
    <w:rsid w:val="00C5005B"/>
    <w:rsid w:val="00C60459"/>
    <w:rsid w:val="00C62D15"/>
    <w:rsid w:val="00C705B7"/>
    <w:rsid w:val="00C7448F"/>
    <w:rsid w:val="00C83E4D"/>
    <w:rsid w:val="00C86C14"/>
    <w:rsid w:val="00C91AFE"/>
    <w:rsid w:val="00C9580F"/>
    <w:rsid w:val="00C96DEA"/>
    <w:rsid w:val="00CA628F"/>
    <w:rsid w:val="00CB14B7"/>
    <w:rsid w:val="00CB1D64"/>
    <w:rsid w:val="00CB5337"/>
    <w:rsid w:val="00CB73B8"/>
    <w:rsid w:val="00CD1E7F"/>
    <w:rsid w:val="00CD2132"/>
    <w:rsid w:val="00CD4839"/>
    <w:rsid w:val="00CD4E99"/>
    <w:rsid w:val="00CD50D5"/>
    <w:rsid w:val="00CD668E"/>
    <w:rsid w:val="00CE3D92"/>
    <w:rsid w:val="00CE7562"/>
    <w:rsid w:val="00CF252D"/>
    <w:rsid w:val="00CF3AC6"/>
    <w:rsid w:val="00CF566C"/>
    <w:rsid w:val="00CF6F1D"/>
    <w:rsid w:val="00D009CB"/>
    <w:rsid w:val="00D0106A"/>
    <w:rsid w:val="00D056A9"/>
    <w:rsid w:val="00D12AA3"/>
    <w:rsid w:val="00D25C16"/>
    <w:rsid w:val="00D27768"/>
    <w:rsid w:val="00D30502"/>
    <w:rsid w:val="00D3055D"/>
    <w:rsid w:val="00D33309"/>
    <w:rsid w:val="00D37A38"/>
    <w:rsid w:val="00D440BF"/>
    <w:rsid w:val="00D5187E"/>
    <w:rsid w:val="00D60449"/>
    <w:rsid w:val="00D6359A"/>
    <w:rsid w:val="00D65D2D"/>
    <w:rsid w:val="00D6763D"/>
    <w:rsid w:val="00D7160A"/>
    <w:rsid w:val="00D76607"/>
    <w:rsid w:val="00D816A5"/>
    <w:rsid w:val="00D86976"/>
    <w:rsid w:val="00D86F24"/>
    <w:rsid w:val="00D92110"/>
    <w:rsid w:val="00DA0430"/>
    <w:rsid w:val="00DA11F9"/>
    <w:rsid w:val="00DA3EC7"/>
    <w:rsid w:val="00DA7855"/>
    <w:rsid w:val="00DA7FA4"/>
    <w:rsid w:val="00DB6C4A"/>
    <w:rsid w:val="00DB7CA8"/>
    <w:rsid w:val="00DC16D8"/>
    <w:rsid w:val="00DD22F1"/>
    <w:rsid w:val="00DD5A0C"/>
    <w:rsid w:val="00DE034A"/>
    <w:rsid w:val="00DE2DC2"/>
    <w:rsid w:val="00DE2EBE"/>
    <w:rsid w:val="00DE3D9F"/>
    <w:rsid w:val="00DF6F4F"/>
    <w:rsid w:val="00DF79BB"/>
    <w:rsid w:val="00E057B8"/>
    <w:rsid w:val="00E139A1"/>
    <w:rsid w:val="00E14D3A"/>
    <w:rsid w:val="00E15E32"/>
    <w:rsid w:val="00E15EBC"/>
    <w:rsid w:val="00E205CE"/>
    <w:rsid w:val="00E24FC1"/>
    <w:rsid w:val="00E2582A"/>
    <w:rsid w:val="00E3765B"/>
    <w:rsid w:val="00E45717"/>
    <w:rsid w:val="00E4689E"/>
    <w:rsid w:val="00E527F0"/>
    <w:rsid w:val="00E53276"/>
    <w:rsid w:val="00E56D8B"/>
    <w:rsid w:val="00E62945"/>
    <w:rsid w:val="00E6417A"/>
    <w:rsid w:val="00E7259A"/>
    <w:rsid w:val="00E726DB"/>
    <w:rsid w:val="00E72B8B"/>
    <w:rsid w:val="00E7307E"/>
    <w:rsid w:val="00E81CBC"/>
    <w:rsid w:val="00E86E17"/>
    <w:rsid w:val="00E94A7D"/>
    <w:rsid w:val="00EA4ED8"/>
    <w:rsid w:val="00EA7265"/>
    <w:rsid w:val="00EB4097"/>
    <w:rsid w:val="00EB7FCE"/>
    <w:rsid w:val="00EC323A"/>
    <w:rsid w:val="00ED6E98"/>
    <w:rsid w:val="00EE39E5"/>
    <w:rsid w:val="00EE6247"/>
    <w:rsid w:val="00F039FD"/>
    <w:rsid w:val="00F100FE"/>
    <w:rsid w:val="00F133E5"/>
    <w:rsid w:val="00F16994"/>
    <w:rsid w:val="00F21BBE"/>
    <w:rsid w:val="00F244E7"/>
    <w:rsid w:val="00F41C87"/>
    <w:rsid w:val="00F42AF2"/>
    <w:rsid w:val="00F4417B"/>
    <w:rsid w:val="00F447C6"/>
    <w:rsid w:val="00F44B59"/>
    <w:rsid w:val="00F47340"/>
    <w:rsid w:val="00F473B5"/>
    <w:rsid w:val="00F516B1"/>
    <w:rsid w:val="00F51B06"/>
    <w:rsid w:val="00F553A9"/>
    <w:rsid w:val="00F61B17"/>
    <w:rsid w:val="00F72C17"/>
    <w:rsid w:val="00F8054C"/>
    <w:rsid w:val="00F84A96"/>
    <w:rsid w:val="00F87D71"/>
    <w:rsid w:val="00F95267"/>
    <w:rsid w:val="00FB1B2A"/>
    <w:rsid w:val="00FC1148"/>
    <w:rsid w:val="00FC46AD"/>
    <w:rsid w:val="00FD7DD5"/>
    <w:rsid w:val="00FE07CD"/>
    <w:rsid w:val="00FE155E"/>
    <w:rsid w:val="00FF0514"/>
    <w:rsid w:val="00FF0CEC"/>
    <w:rsid w:val="00FF7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3B3BF17"/>
  <w15:chartTrackingRefBased/>
  <w15:docId w15:val="{FC5B989C-A00B-40DC-9FFA-A3236B78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alt h1)"/>
    <w:basedOn w:val="Normal"/>
    <w:next w:val="Normal"/>
    <w:uiPriority w:val="1"/>
    <w:qFormat/>
    <w:pPr>
      <w:keepNext/>
      <w:jc w:val="center"/>
      <w:outlineLvl w:val="0"/>
    </w:pPr>
    <w:rPr>
      <w:b/>
      <w:sz w:val="32"/>
      <w:u w:val="single"/>
    </w:rPr>
  </w:style>
  <w:style w:type="paragraph" w:styleId="Heading2">
    <w:name w:val="heading 2"/>
    <w:aliases w:val="(alt h2),className,className1,className2"/>
    <w:basedOn w:val="Normal"/>
    <w:next w:val="Normal"/>
    <w:uiPriority w:val="1"/>
    <w:qFormat/>
    <w:pPr>
      <w:keepNext/>
      <w:jc w:val="center"/>
      <w:outlineLvl w:val="1"/>
    </w:pPr>
    <w:rPr>
      <w:b/>
      <w:sz w:val="28"/>
    </w:rPr>
  </w:style>
  <w:style w:type="paragraph" w:styleId="Heading3">
    <w:name w:val="heading 3"/>
    <w:aliases w:val="(alt h3)"/>
    <w:basedOn w:val="Normal"/>
    <w:next w:val="Normal"/>
    <w:uiPriority w:val="1"/>
    <w:qFormat/>
    <w:pPr>
      <w:keepNext/>
      <w:jc w:val="center"/>
      <w:outlineLvl w:val="2"/>
    </w:pPr>
    <w:rPr>
      <w:b/>
      <w:sz w:val="28"/>
      <w:u w:val="single"/>
    </w:rPr>
  </w:style>
  <w:style w:type="paragraph" w:styleId="Heading4">
    <w:name w:val="heading 4"/>
    <w:basedOn w:val="Normal"/>
    <w:next w:val="Normal"/>
    <w:uiPriority w:val="1"/>
    <w:qFormat/>
    <w:rsid w:val="00837C63"/>
    <w:pPr>
      <w:keepNext/>
      <w:spacing w:before="240" w:after="60"/>
      <w:outlineLvl w:val="3"/>
    </w:pPr>
    <w:rPr>
      <w:b/>
      <w:bCs/>
      <w:sz w:val="28"/>
      <w:szCs w:val="28"/>
    </w:rPr>
  </w:style>
  <w:style w:type="paragraph" w:styleId="Heading5">
    <w:name w:val="heading 5"/>
    <w:basedOn w:val="Normal"/>
    <w:next w:val="Normal"/>
    <w:link w:val="Heading5Char"/>
    <w:uiPriority w:val="1"/>
    <w:unhideWhenUsed/>
    <w:qFormat/>
    <w:rsid w:val="007C4CED"/>
    <w:pPr>
      <w:keepNext/>
      <w:keepLines/>
      <w:spacing w:before="40"/>
      <w:outlineLvl w:val="4"/>
    </w:pPr>
    <w:rPr>
      <w:rFonts w:ascii="Calibri Light" w:hAnsi="Calibri Light"/>
      <w:color w:val="2E74B5"/>
    </w:rPr>
  </w:style>
  <w:style w:type="paragraph" w:styleId="Heading6">
    <w:name w:val="heading 6"/>
    <w:basedOn w:val="Normal"/>
    <w:next w:val="Normal"/>
    <w:link w:val="Heading6Char"/>
    <w:uiPriority w:val="1"/>
    <w:unhideWhenUsed/>
    <w:qFormat/>
    <w:rsid w:val="003704BA"/>
    <w:pPr>
      <w:keepNext/>
      <w:keepLines/>
      <w:spacing w:before="40"/>
      <w:outlineLvl w:val="5"/>
    </w:pPr>
    <w:rPr>
      <w:rFonts w:ascii="Calibri Light" w:hAnsi="Calibri Light"/>
      <w:color w:val="1F4D78"/>
    </w:rPr>
  </w:style>
  <w:style w:type="paragraph" w:styleId="Heading7">
    <w:name w:val="heading 7"/>
    <w:aliases w:val="Numbered item"/>
    <w:basedOn w:val="Normal"/>
    <w:next w:val="Normal"/>
    <w:link w:val="Heading7Char"/>
    <w:uiPriority w:val="2"/>
    <w:unhideWhenUsed/>
    <w:qFormat/>
    <w:rsid w:val="00A172EC"/>
    <w:pPr>
      <w:spacing w:before="240" w:after="60"/>
      <w:outlineLvl w:val="6"/>
    </w:pPr>
    <w:rPr>
      <w:rFonts w:ascii="Calibri" w:hAnsi="Calibri"/>
      <w:sz w:val="24"/>
      <w:szCs w:val="24"/>
    </w:rPr>
  </w:style>
  <w:style w:type="paragraph" w:styleId="Heading8">
    <w:name w:val="heading 8"/>
    <w:aliases w:val="Sub-numbered item"/>
    <w:basedOn w:val="Normal"/>
    <w:next w:val="Normal"/>
    <w:link w:val="Heading8Char"/>
    <w:uiPriority w:val="2"/>
    <w:unhideWhenUsed/>
    <w:qFormat/>
    <w:rsid w:val="00A172EC"/>
    <w:pPr>
      <w:spacing w:before="240" w:after="60"/>
      <w:outlineLvl w:val="7"/>
    </w:pPr>
    <w:rPr>
      <w:rFonts w:ascii="Calibri" w:hAnsi="Calibri"/>
      <w:i/>
      <w:iCs/>
      <w:sz w:val="24"/>
      <w:szCs w:val="24"/>
    </w:rPr>
  </w:style>
  <w:style w:type="paragraph" w:styleId="Heading9">
    <w:name w:val="heading 9"/>
    <w:aliases w:val="Sub-sub-numbered item"/>
    <w:basedOn w:val="Normal"/>
    <w:next w:val="Normal"/>
    <w:link w:val="Heading9Char"/>
    <w:uiPriority w:val="2"/>
    <w:qFormat/>
    <w:rsid w:val="003704BA"/>
    <w:pPr>
      <w:tabs>
        <w:tab w:val="num" w:pos="2214"/>
      </w:tabs>
      <w:spacing w:before="120" w:after="120"/>
      <w:ind w:left="1701" w:hanging="567"/>
      <w:jc w:val="both"/>
      <w:outlineLvl w:val="8"/>
    </w:pPr>
    <w:rPr>
      <w:rFonts w:ascii="Roboto" w:hAnsi="Roboto"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rPr>
      <w:b/>
      <w:sz w:val="28"/>
    </w:rPr>
  </w:style>
  <w:style w:type="paragraph" w:styleId="Title">
    <w:name w:val="Title"/>
    <w:basedOn w:val="Normal"/>
    <w:qFormat/>
    <w:rsid w:val="00775C0A"/>
    <w:pPr>
      <w:jc w:val="center"/>
    </w:pPr>
    <w:rPr>
      <w:b/>
      <w:sz w:val="32"/>
      <w:u w:val="single"/>
    </w:rPr>
  </w:style>
  <w:style w:type="paragraph" w:customStyle="1" w:styleId="Car">
    <w:name w:val="Car"/>
    <w:basedOn w:val="Normal"/>
    <w:rsid w:val="00775C0A"/>
    <w:rPr>
      <w:rFonts w:ascii="Arial" w:eastAsia="SimSun" w:hAnsi="Arial"/>
      <w:lang w:eastAsia="zh-CN"/>
    </w:rPr>
  </w:style>
  <w:style w:type="paragraph" w:styleId="Header">
    <w:name w:val="header"/>
    <w:basedOn w:val="Normal"/>
    <w:rsid w:val="0091211C"/>
    <w:pPr>
      <w:tabs>
        <w:tab w:val="center" w:pos="4320"/>
        <w:tab w:val="right" w:pos="8640"/>
      </w:tabs>
    </w:pPr>
  </w:style>
  <w:style w:type="paragraph" w:styleId="Footer">
    <w:name w:val="footer"/>
    <w:basedOn w:val="Normal"/>
    <w:rsid w:val="0091211C"/>
    <w:pPr>
      <w:tabs>
        <w:tab w:val="center" w:pos="4320"/>
        <w:tab w:val="right" w:pos="8640"/>
      </w:tabs>
    </w:pPr>
  </w:style>
  <w:style w:type="character" w:styleId="PageNumber">
    <w:name w:val="page number"/>
    <w:basedOn w:val="DefaultParagraphFont"/>
    <w:rsid w:val="00366B31"/>
  </w:style>
  <w:style w:type="paragraph" w:styleId="BalloonText">
    <w:name w:val="Balloon Text"/>
    <w:basedOn w:val="Normal"/>
    <w:semiHidden/>
    <w:rsid w:val="00DE034A"/>
    <w:rPr>
      <w:rFonts w:ascii="Tahoma" w:hAnsi="Tahoma"/>
      <w:sz w:val="16"/>
      <w:szCs w:val="16"/>
    </w:rPr>
  </w:style>
  <w:style w:type="character" w:styleId="Strong">
    <w:name w:val="Strong"/>
    <w:qFormat/>
    <w:rsid w:val="00BA7032"/>
    <w:rPr>
      <w:b/>
      <w:bCs/>
    </w:rPr>
  </w:style>
  <w:style w:type="paragraph" w:customStyle="1" w:styleId="CarCharCharCharCharCharCharCharCharCharCharCharCharChar1CharCharCharCharCharCharCharChar1CharChar">
    <w:name w:val="Car Char Char Char Char Char Char Char Char Char Char Char Char Char1 Char Char Char Char Char Char Char Char1 Char Char"/>
    <w:basedOn w:val="Normal"/>
    <w:next w:val="Normal"/>
    <w:rsid w:val="00BA7032"/>
    <w:rPr>
      <w:rFonts w:ascii="Arial" w:eastAsia="SimSun" w:hAnsi="Arial"/>
      <w:lang w:eastAsia="zh-CN"/>
    </w:rPr>
  </w:style>
  <w:style w:type="paragraph" w:customStyle="1" w:styleId="CharCharCharCharChar1CharCharCharCharCharCharCharCharChar">
    <w:name w:val="Char Char Char Char Char1 Char Char Char Char Char Char Char Char Char"/>
    <w:basedOn w:val="Normal"/>
    <w:rsid w:val="0007248C"/>
    <w:rPr>
      <w:rFonts w:ascii="Arial" w:eastAsia="SimSun" w:hAnsi="Arial"/>
      <w:lang w:eastAsia="zh-CN"/>
    </w:rPr>
  </w:style>
  <w:style w:type="paragraph" w:customStyle="1" w:styleId="CharChar">
    <w:name w:val="Char Char"/>
    <w:basedOn w:val="Normal"/>
    <w:rsid w:val="00742923"/>
    <w:rPr>
      <w:rFonts w:ascii="Arial" w:eastAsia="SimSun" w:hAnsi="Arial"/>
      <w:lang w:eastAsia="zh-CN"/>
    </w:rPr>
  </w:style>
  <w:style w:type="paragraph" w:styleId="BlockText">
    <w:name w:val="Block Text"/>
    <w:basedOn w:val="Normal"/>
    <w:rsid w:val="00837C63"/>
    <w:pPr>
      <w:ind w:left="-426" w:right="43" w:firstLine="720"/>
      <w:jc w:val="both"/>
    </w:pPr>
    <w:rPr>
      <w:rFonts w:ascii="Arial" w:hAnsi="Arial"/>
      <w:color w:val="000000"/>
      <w:sz w:val="22"/>
    </w:rPr>
  </w:style>
  <w:style w:type="character" w:styleId="Hyperlink">
    <w:name w:val="Hyperlink"/>
    <w:rsid w:val="00741318"/>
    <w:rPr>
      <w:color w:val="0000FF"/>
      <w:u w:val="single"/>
    </w:rPr>
  </w:style>
  <w:style w:type="character" w:styleId="FollowedHyperlink">
    <w:name w:val="FollowedHyperlink"/>
    <w:rsid w:val="00741318"/>
    <w:rPr>
      <w:color w:val="800080"/>
      <w:u w:val="single"/>
    </w:rPr>
  </w:style>
  <w:style w:type="paragraph" w:styleId="ListParagraph">
    <w:name w:val="List Paragraph"/>
    <w:basedOn w:val="Normal"/>
    <w:uiPriority w:val="34"/>
    <w:qFormat/>
    <w:rsid w:val="00442CFB"/>
    <w:pPr>
      <w:ind w:left="720"/>
    </w:pPr>
  </w:style>
  <w:style w:type="character" w:customStyle="1" w:styleId="Heading7Char">
    <w:name w:val="Heading 7 Char"/>
    <w:aliases w:val="Numbered item Char"/>
    <w:link w:val="Heading7"/>
    <w:uiPriority w:val="9"/>
    <w:semiHidden/>
    <w:rsid w:val="00A172EC"/>
    <w:rPr>
      <w:rFonts w:ascii="Calibri" w:eastAsia="Times New Roman" w:hAnsi="Calibri" w:cs="Times New Roman"/>
      <w:sz w:val="24"/>
      <w:szCs w:val="24"/>
      <w:lang w:val="en-GB" w:eastAsia="en-GB"/>
    </w:rPr>
  </w:style>
  <w:style w:type="character" w:customStyle="1" w:styleId="Heading8Char">
    <w:name w:val="Heading 8 Char"/>
    <w:aliases w:val="Sub-numbered item Char"/>
    <w:link w:val="Heading8"/>
    <w:uiPriority w:val="9"/>
    <w:semiHidden/>
    <w:rsid w:val="00A172EC"/>
    <w:rPr>
      <w:rFonts w:ascii="Calibri" w:eastAsia="Times New Roman" w:hAnsi="Calibri" w:cs="Times New Roman"/>
      <w:i/>
      <w:iCs/>
      <w:sz w:val="24"/>
      <w:szCs w:val="24"/>
      <w:lang w:val="en-GB" w:eastAsia="en-GB"/>
    </w:rPr>
  </w:style>
  <w:style w:type="character" w:customStyle="1" w:styleId="Heading5Char">
    <w:name w:val="Heading 5 Char"/>
    <w:link w:val="Heading5"/>
    <w:uiPriority w:val="9"/>
    <w:semiHidden/>
    <w:rsid w:val="007C4CED"/>
    <w:rPr>
      <w:rFonts w:ascii="Calibri Light" w:eastAsia="Times New Roman" w:hAnsi="Calibri Light" w:cs="Times New Roman"/>
      <w:color w:val="2E74B5"/>
      <w:lang w:val="en-GB" w:eastAsia="en-GB"/>
    </w:rPr>
  </w:style>
  <w:style w:type="character" w:customStyle="1" w:styleId="Heading6Char">
    <w:name w:val="Heading 6 Char"/>
    <w:link w:val="Heading6"/>
    <w:uiPriority w:val="9"/>
    <w:semiHidden/>
    <w:rsid w:val="003704BA"/>
    <w:rPr>
      <w:rFonts w:ascii="Calibri Light" w:eastAsia="Times New Roman" w:hAnsi="Calibri Light" w:cs="Times New Roman"/>
      <w:color w:val="1F4D78"/>
      <w:lang w:val="en-GB" w:eastAsia="en-GB"/>
    </w:rPr>
  </w:style>
  <w:style w:type="character" w:customStyle="1" w:styleId="Heading9Char">
    <w:name w:val="Heading 9 Char"/>
    <w:aliases w:val="Sub-sub-numbered item Char"/>
    <w:link w:val="Heading9"/>
    <w:uiPriority w:val="2"/>
    <w:rsid w:val="003704BA"/>
    <w:rPr>
      <w:rFonts w:ascii="Roboto" w:hAnsi="Roboto" w:cs="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1361E-9B57-4A6C-9349-EBFC0727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5640</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lpstr>
    </vt:vector>
  </TitlesOfParts>
  <Company>Eurocontrol</Company>
  <LinksUpToDate>false</LinksUpToDate>
  <CharactersWithSpaces>37719</CharactersWithSpaces>
  <SharedDoc>false</SharedDoc>
  <HLinks>
    <vt:vector size="6" baseType="variant">
      <vt:variant>
        <vt:i4>2359422</vt:i4>
      </vt:variant>
      <vt:variant>
        <vt:i4>6</vt:i4>
      </vt:variant>
      <vt:variant>
        <vt:i4>0</vt:i4>
      </vt:variant>
      <vt:variant>
        <vt:i4>5</vt:i4>
      </vt:variant>
      <vt:variant>
        <vt:lpwstr>https://www.cfmu.eurocontrol.int/RAD/index.html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cln</dc:creator>
  <cp:keywords/>
  <dc:description/>
  <cp:lastModifiedBy>ZUURMOND JOYCE</cp:lastModifiedBy>
  <cp:revision>2</cp:revision>
  <cp:lastPrinted>2012-02-06T13:51:00Z</cp:lastPrinted>
  <dcterms:created xsi:type="dcterms:W3CDTF">2024-11-25T05:38:00Z</dcterms:created>
  <dcterms:modified xsi:type="dcterms:W3CDTF">2024-11-25T05:38:00Z</dcterms:modified>
</cp:coreProperties>
</file>